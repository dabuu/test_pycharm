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456" w:rsidRDefault="00403456" w:rsidP="00403456">
      <w:pPr>
        <w:rPr>
          <w:ins w:id="0" w:author="dabuwang" w:date="2014-09-23T22:26:00Z"/>
          <w:rFonts w:hint="eastAsia"/>
        </w:rPr>
      </w:pPr>
      <w:ins w:id="1" w:author="dabuwang" w:date="2014-09-23T22:25:00Z">
        <w:r>
          <w:rPr>
            <w:rFonts w:hint="eastAsia"/>
          </w:rPr>
          <w:t>答题页面的</w:t>
        </w:r>
        <w:proofErr w:type="spellStart"/>
        <w:r>
          <w:rPr>
            <w:rFonts w:hint="eastAsia"/>
          </w:rPr>
          <w:t>url</w:t>
        </w:r>
        <w:proofErr w:type="spellEnd"/>
        <w:r>
          <w:rPr>
            <w:rFonts w:hint="eastAsia"/>
          </w:rPr>
          <w:t xml:space="preserve"> : </w:t>
        </w:r>
        <w:proofErr w:type="spellStart"/>
        <w:r>
          <w:rPr>
            <w:rFonts w:hint="eastAsia"/>
          </w:rPr>
          <w:t>question</w:t>
        </w:r>
      </w:ins>
      <w:ins w:id="2" w:author="dabuwang" w:date="2014-09-23T22:26:00Z">
        <w:r>
          <w:rPr>
            <w:rFonts w:hint="eastAsia"/>
          </w:rPr>
          <w:t>.html?</w:t>
        </w:r>
        <w:proofErr w:type="gramStart"/>
        <w:r>
          <w:rPr>
            <w:rFonts w:hint="eastAsia"/>
          </w:rPr>
          <w:t>a</w:t>
        </w:r>
      </w:ins>
      <w:ins w:id="3" w:author="dabuwang" w:date="2014-09-23T22:32:00Z">
        <w:r>
          <w:rPr>
            <w:rFonts w:hint="eastAsia"/>
          </w:rPr>
          <w:t>id</w:t>
        </w:r>
      </w:ins>
      <w:proofErr w:type="spellEnd"/>
      <w:ins w:id="4" w:author="dabuwang" w:date="2014-09-23T22:26:00Z">
        <w:r>
          <w:rPr>
            <w:rFonts w:hint="eastAsia"/>
          </w:rPr>
          <w:t>=</w:t>
        </w:r>
        <w:proofErr w:type="spellStart"/>
        <w:proofErr w:type="gramEnd"/>
        <w:r>
          <w:rPr>
            <w:rFonts w:hint="eastAsia"/>
          </w:rPr>
          <w:t>xxxxx&amp;</w:t>
        </w:r>
      </w:ins>
      <w:ins w:id="5" w:author="dabuwang" w:date="2014-09-23T22:32:00Z">
        <w:r>
          <w:rPr>
            <w:rFonts w:hint="eastAsia"/>
          </w:rPr>
          <w:t>uid</w:t>
        </w:r>
      </w:ins>
      <w:proofErr w:type="spellEnd"/>
      <w:ins w:id="6" w:author="dabuwang" w:date="2014-09-23T22:26:00Z">
        <w:r>
          <w:rPr>
            <w:rFonts w:hint="eastAsia"/>
          </w:rPr>
          <w:t>=</w:t>
        </w:r>
        <w:proofErr w:type="spellStart"/>
        <w:r>
          <w:rPr>
            <w:rFonts w:hint="eastAsia"/>
          </w:rPr>
          <w:t>wx_open_id</w:t>
        </w:r>
        <w:bookmarkStart w:id="7" w:name="_GoBack"/>
        <w:bookmarkEnd w:id="7"/>
        <w:proofErr w:type="spellEnd"/>
      </w:ins>
    </w:p>
    <w:p w:rsidR="00403456" w:rsidRDefault="00403456" w:rsidP="00403456"/>
    <w:p w:rsidR="00403456" w:rsidRDefault="00403456" w:rsidP="00403456">
      <w:pPr>
        <w:rPr>
          <w:rFonts w:hint="eastAsia"/>
        </w:rPr>
      </w:pPr>
      <w:r>
        <w:rPr>
          <w:rFonts w:hint="eastAsia"/>
        </w:rPr>
        <w:t xml:space="preserve">============================  </w:t>
      </w:r>
      <w:r>
        <w:rPr>
          <w:rFonts w:hint="eastAsia"/>
        </w:rPr>
        <w:t>获取题目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getquestioninfo.json</w:t>
      </w:r>
      <w:ins w:id="8" w:author="dabuwang" w:date="2014-09-23T22:26:00Z">
        <w:r>
          <w:rPr>
            <w:rFonts w:hint="eastAsia"/>
          </w:rPr>
          <w:t>?</w:t>
        </w:r>
        <w:proofErr w:type="gramStart"/>
        <w:r>
          <w:rPr>
            <w:rFonts w:hint="eastAsia"/>
          </w:rPr>
          <w:t>agent</w:t>
        </w:r>
        <w:proofErr w:type="spellEnd"/>
        <w:r>
          <w:rPr>
            <w:rFonts w:hint="eastAsia"/>
          </w:rPr>
          <w:t>=</w:t>
        </w:r>
        <w:proofErr w:type="spellStart"/>
        <w:proofErr w:type="gramEnd"/>
        <w:r>
          <w:rPr>
            <w:rFonts w:hint="eastAsia"/>
          </w:rPr>
          <w:t>xxxx&amp;token</w:t>
        </w:r>
        <w:proofErr w:type="spellEnd"/>
        <w:r>
          <w:rPr>
            <w:rFonts w:hint="eastAsia"/>
          </w:rPr>
          <w:t>=</w:t>
        </w:r>
        <w:proofErr w:type="spellStart"/>
        <w:r>
          <w:rPr>
            <w:rFonts w:hint="eastAsia"/>
          </w:rPr>
          <w:t>wx_open_id</w:t>
        </w:r>
      </w:ins>
      <w:proofErr w:type="spellEnd"/>
      <w:r>
        <w:rPr>
          <w:rFonts w:hint="eastAsia"/>
        </w:rPr>
        <w:t xml:space="preserve">  ============================</w:t>
      </w:r>
    </w:p>
    <w:p w:rsidR="00403456" w:rsidRDefault="00403456" w:rsidP="00403456">
      <w:r>
        <w:t>{</w:t>
      </w:r>
    </w:p>
    <w:p w:rsidR="00403456" w:rsidRDefault="00403456" w:rsidP="00403456">
      <w:r>
        <w:tab/>
        <w:t>"</w:t>
      </w:r>
      <w:proofErr w:type="spellStart"/>
      <w:proofErr w:type="gramStart"/>
      <w:r>
        <w:t>status</w:t>
      </w:r>
      <w:proofErr w:type="gramEnd"/>
      <w:r>
        <w:t>":true</w:t>
      </w:r>
      <w:proofErr w:type="spellEnd"/>
      <w:r>
        <w:t>,</w:t>
      </w:r>
    </w:p>
    <w:p w:rsidR="00403456" w:rsidRDefault="00403456" w:rsidP="00403456">
      <w:r>
        <w:tab/>
        <w:t>"</w:t>
      </w:r>
      <w:proofErr w:type="gramStart"/>
      <w:r>
        <w:t>data</w:t>
      </w:r>
      <w:proofErr w:type="gramEnd"/>
      <w:r>
        <w:t>":{</w:t>
      </w:r>
    </w:p>
    <w:p w:rsidR="00403456" w:rsidRDefault="00403456" w:rsidP="00403456">
      <w:pPr>
        <w:rPr>
          <w:ins w:id="9" w:author="dabuwang" w:date="2014-09-23T22:29:00Z"/>
          <w:rFonts w:hint="eastAsia"/>
        </w:rPr>
      </w:pPr>
      <w:r>
        <w:tab/>
      </w:r>
      <w:r>
        <w:tab/>
        <w:t>"</w:t>
      </w:r>
      <w:proofErr w:type="spellStart"/>
      <w:r>
        <w:t>user_id</w:t>
      </w:r>
      <w:proofErr w:type="spellEnd"/>
      <w:r>
        <w:t>": 1010,</w:t>
      </w:r>
    </w:p>
    <w:p w:rsidR="00403456" w:rsidDel="00403456" w:rsidRDefault="00403456" w:rsidP="00403456">
      <w:pPr>
        <w:rPr>
          <w:del w:id="10" w:author="dabuwang" w:date="2014-09-23T22:29:00Z"/>
        </w:rPr>
      </w:pPr>
    </w:p>
    <w:p w:rsidR="00403456" w:rsidRDefault="00403456" w:rsidP="00403456">
      <w:r>
        <w:tab/>
      </w:r>
      <w:r>
        <w:tab/>
      </w:r>
      <w:r w:rsidRPr="00403456">
        <w:rPr>
          <w:highlight w:val="yellow"/>
          <w:rPrChange w:id="11" w:author="dabuwang" w:date="2014-09-23T22:26:00Z">
            <w:rPr/>
          </w:rPrChange>
        </w:rPr>
        <w:t>"</w:t>
      </w:r>
      <w:proofErr w:type="spellStart"/>
      <w:r w:rsidRPr="00403456">
        <w:rPr>
          <w:highlight w:val="yellow"/>
          <w:rPrChange w:id="12" w:author="dabuwang" w:date="2014-09-23T22:26:00Z">
            <w:rPr/>
          </w:rPrChange>
        </w:rPr>
        <w:t>is_answered</w:t>
      </w:r>
      <w:proofErr w:type="spellEnd"/>
      <w:r w:rsidRPr="00403456">
        <w:rPr>
          <w:highlight w:val="yellow"/>
          <w:rPrChange w:id="13" w:author="dabuwang" w:date="2014-09-23T22:26:00Z">
            <w:rPr/>
          </w:rPrChange>
        </w:rPr>
        <w:t>": true;</w:t>
      </w:r>
      <w:ins w:id="14" w:author="dabuwang" w:date="2014-09-23T22:27:00Z">
        <w:r>
          <w:rPr>
            <w:rFonts w:hint="eastAsia"/>
          </w:rPr>
          <w:t xml:space="preserve"> (</w:t>
        </w:r>
        <w:r>
          <w:rPr>
            <w:rFonts w:hint="eastAsia"/>
          </w:rPr>
          <w:t>这里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是显示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用户是否今天打过题了，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如果打过题了，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直接跳转到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结果页面，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如果今天没答题，</w:t>
        </w:r>
      </w:ins>
      <w:ins w:id="15" w:author="dabuwang" w:date="2014-09-23T22:28:00Z">
        <w:r>
          <w:rPr>
            <w:rFonts w:hint="eastAsia"/>
          </w:rPr>
          <w:t>则继续显示题目</w:t>
        </w:r>
      </w:ins>
      <w:ins w:id="16" w:author="dabuwang" w:date="2014-09-23T22:27:00Z">
        <w:r>
          <w:rPr>
            <w:rFonts w:hint="eastAsia"/>
          </w:rPr>
          <w:t>)</w:t>
        </w:r>
      </w:ins>
    </w:p>
    <w:p w:rsidR="00403456" w:rsidRDefault="00403456" w:rsidP="00403456">
      <w:r>
        <w:tab/>
      </w:r>
      <w:r>
        <w:tab/>
        <w:t>"</w:t>
      </w:r>
      <w:proofErr w:type="gramStart"/>
      <w:r>
        <w:t>questions</w:t>
      </w:r>
      <w:proofErr w:type="gramEnd"/>
      <w:r>
        <w:t>":[</w:t>
      </w:r>
    </w:p>
    <w:p w:rsidR="00403456" w:rsidRDefault="00403456" w:rsidP="00403456">
      <w:r>
        <w:tab/>
      </w:r>
      <w:r>
        <w:tab/>
      </w:r>
      <w:r>
        <w:tab/>
        <w:t>{</w:t>
      </w:r>
    </w:p>
    <w:p w:rsidR="00403456" w:rsidRDefault="00403456" w:rsidP="00403456">
      <w:r>
        <w:tab/>
      </w:r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": 22,</w:t>
      </w:r>
    </w:p>
    <w:p w:rsidR="00403456" w:rsidRDefault="00403456" w:rsidP="004034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"label":"</w:t>
      </w:r>
      <w:r>
        <w:rPr>
          <w:rFonts w:hint="eastAsia"/>
        </w:rPr>
        <w:t>这里是</w:t>
      </w:r>
      <w:r>
        <w:rPr>
          <w:rFonts w:hint="eastAsia"/>
        </w:rPr>
        <w:t>22</w:t>
      </w:r>
      <w:r>
        <w:rPr>
          <w:rFonts w:hint="eastAsia"/>
        </w:rPr>
        <w:t>题干这里是</w:t>
      </w:r>
      <w:r>
        <w:rPr>
          <w:rFonts w:hint="eastAsia"/>
        </w:rPr>
        <w:t>22</w:t>
      </w:r>
      <w:r>
        <w:rPr>
          <w:rFonts w:hint="eastAsia"/>
        </w:rPr>
        <w:t>题干这里是</w:t>
      </w:r>
      <w:r>
        <w:rPr>
          <w:rFonts w:hint="eastAsia"/>
        </w:rPr>
        <w:t>22</w:t>
      </w:r>
      <w:r>
        <w:rPr>
          <w:rFonts w:hint="eastAsia"/>
        </w:rPr>
        <w:t>题干这里是</w:t>
      </w:r>
      <w:r>
        <w:rPr>
          <w:rFonts w:hint="eastAsia"/>
        </w:rPr>
        <w:t>22</w:t>
      </w:r>
      <w:r>
        <w:rPr>
          <w:rFonts w:hint="eastAsia"/>
        </w:rPr>
        <w:t>题干这里是</w:t>
      </w:r>
      <w:r>
        <w:rPr>
          <w:rFonts w:hint="eastAsia"/>
        </w:rPr>
        <w:t>22</w:t>
      </w:r>
      <w:r>
        <w:rPr>
          <w:rFonts w:hint="eastAsia"/>
        </w:rPr>
        <w:t>题干</w:t>
      </w:r>
      <w:r>
        <w:rPr>
          <w:rFonts w:hint="eastAsia"/>
        </w:rPr>
        <w:t>",</w:t>
      </w:r>
    </w:p>
    <w:p w:rsidR="00403456" w:rsidRDefault="00403456" w:rsidP="00403456">
      <w:r>
        <w:tab/>
      </w:r>
      <w:r>
        <w:tab/>
      </w:r>
      <w:r>
        <w:tab/>
      </w:r>
      <w:r>
        <w:tab/>
      </w:r>
      <w:r w:rsidRPr="00403456">
        <w:rPr>
          <w:highlight w:val="yellow"/>
          <w:rPrChange w:id="17" w:author="dabuwang" w:date="2014-09-23T22:27:00Z">
            <w:rPr/>
          </w:rPrChange>
        </w:rPr>
        <w:t>"type";1,</w:t>
      </w:r>
      <w:ins w:id="18" w:author="dabuwang" w:date="2014-09-23T22:28:00Z">
        <w:r>
          <w:rPr>
            <w:rFonts w:hint="eastAsia"/>
          </w:rPr>
          <w:t xml:space="preserve"> (</w:t>
        </w:r>
        <w:r>
          <w:rPr>
            <w:rFonts w:hint="eastAsia"/>
          </w:rPr>
          <w:t>这里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是题目的类型，</w:t>
        </w:r>
        <w:r>
          <w:rPr>
            <w:rFonts w:hint="eastAsia"/>
          </w:rPr>
          <w:t xml:space="preserve"> type =1 </w:t>
        </w:r>
        <w:r>
          <w:rPr>
            <w:rFonts w:hint="eastAsia"/>
          </w:rPr>
          <w:t>单选，</w:t>
        </w:r>
        <w:r>
          <w:rPr>
            <w:rFonts w:hint="eastAsia"/>
          </w:rPr>
          <w:t xml:space="preserve"> type=2 </w:t>
        </w:r>
        <w:r>
          <w:rPr>
            <w:rFonts w:hint="eastAsia"/>
          </w:rPr>
          <w:t>多选</w:t>
        </w:r>
        <w:r>
          <w:rPr>
            <w:rFonts w:hint="eastAsia"/>
          </w:rPr>
          <w:t>)</w:t>
        </w:r>
      </w:ins>
    </w:p>
    <w:p w:rsidR="00403456" w:rsidRDefault="00403456" w:rsidP="00403456">
      <w:r>
        <w:tab/>
      </w:r>
      <w:r>
        <w:tab/>
      </w:r>
      <w:r>
        <w:tab/>
      </w:r>
      <w:r>
        <w:tab/>
        <w:t>"</w:t>
      </w:r>
      <w:proofErr w:type="gramStart"/>
      <w:r>
        <w:t>answers</w:t>
      </w:r>
      <w:proofErr w:type="gramEnd"/>
      <w:r>
        <w:t>":[</w:t>
      </w:r>
    </w:p>
    <w:p w:rsidR="00403456" w:rsidRDefault="00403456" w:rsidP="00403456">
      <w:r>
        <w:tab/>
      </w:r>
      <w:r>
        <w:tab/>
      </w:r>
      <w:r>
        <w:tab/>
      </w:r>
      <w:r>
        <w:tab/>
      </w:r>
      <w:r>
        <w:tab/>
        <w:t>{</w:t>
      </w:r>
    </w:p>
    <w:p w:rsidR="00403456" w:rsidRDefault="00403456" w:rsidP="004034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"label":"</w:t>
      </w:r>
      <w:r>
        <w:rPr>
          <w:rFonts w:hint="eastAsia"/>
        </w:rPr>
        <w:t>许久了</w:t>
      </w:r>
      <w:r>
        <w:rPr>
          <w:rFonts w:hint="eastAsia"/>
        </w:rPr>
        <w:t>"</w:t>
      </w:r>
    </w:p>
    <w:p w:rsidR="00403456" w:rsidRDefault="00403456" w:rsidP="00403456">
      <w:r>
        <w:tab/>
      </w:r>
      <w:r>
        <w:tab/>
      </w:r>
      <w:r>
        <w:tab/>
      </w:r>
      <w:r>
        <w:tab/>
      </w:r>
      <w:r>
        <w:tab/>
        <w:t>},</w:t>
      </w:r>
    </w:p>
    <w:p w:rsidR="00403456" w:rsidRDefault="00403456" w:rsidP="00403456">
      <w:r>
        <w:tab/>
      </w:r>
      <w:r>
        <w:tab/>
      </w:r>
      <w:r>
        <w:tab/>
      </w:r>
      <w:r>
        <w:tab/>
      </w:r>
      <w:r>
        <w:tab/>
        <w:t>{</w:t>
      </w:r>
    </w:p>
    <w:p w:rsidR="00403456" w:rsidRDefault="00403456" w:rsidP="004034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"label":"</w:t>
      </w:r>
      <w:r>
        <w:rPr>
          <w:rFonts w:hint="eastAsia"/>
        </w:rPr>
        <w:t>注意没注意</w:t>
      </w:r>
      <w:r>
        <w:rPr>
          <w:rFonts w:hint="eastAsia"/>
        </w:rPr>
        <w:t>",</w:t>
      </w:r>
    </w:p>
    <w:p w:rsidR="00403456" w:rsidRDefault="00403456" w:rsidP="00403456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is_answer"</w:t>
      </w:r>
      <w:proofErr w:type="gramStart"/>
      <w:r>
        <w:t>:true</w:t>
      </w:r>
      <w:proofErr w:type="spellEnd"/>
      <w:proofErr w:type="gramEnd"/>
    </w:p>
    <w:p w:rsidR="00403456" w:rsidRDefault="00403456" w:rsidP="00403456">
      <w:r>
        <w:tab/>
      </w:r>
      <w:r>
        <w:tab/>
      </w:r>
      <w:r>
        <w:tab/>
      </w:r>
      <w:r>
        <w:tab/>
      </w:r>
      <w:r>
        <w:tab/>
        <w:t>},</w:t>
      </w:r>
    </w:p>
    <w:p w:rsidR="00403456" w:rsidRDefault="00403456" w:rsidP="00403456">
      <w:r>
        <w:tab/>
      </w:r>
      <w:r>
        <w:tab/>
      </w:r>
      <w:r>
        <w:tab/>
      </w:r>
      <w:r>
        <w:tab/>
      </w:r>
      <w:r>
        <w:tab/>
        <w:t>{</w:t>
      </w:r>
    </w:p>
    <w:p w:rsidR="00403456" w:rsidRDefault="00403456" w:rsidP="004034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"label":"</w:t>
      </w:r>
      <w:r>
        <w:rPr>
          <w:rFonts w:hint="eastAsia"/>
        </w:rPr>
        <w:t>呼噜呼噜</w:t>
      </w:r>
      <w:r>
        <w:rPr>
          <w:rFonts w:hint="eastAsia"/>
        </w:rPr>
        <w:t>"</w:t>
      </w:r>
    </w:p>
    <w:p w:rsidR="00403456" w:rsidRDefault="00403456" w:rsidP="00403456">
      <w:r>
        <w:tab/>
      </w:r>
      <w:r>
        <w:tab/>
      </w:r>
      <w:r>
        <w:tab/>
      </w:r>
      <w:r>
        <w:tab/>
      </w:r>
      <w:r>
        <w:tab/>
        <w:t>},</w:t>
      </w:r>
    </w:p>
    <w:p w:rsidR="00403456" w:rsidRDefault="00403456" w:rsidP="00403456">
      <w:r>
        <w:tab/>
      </w:r>
      <w:r>
        <w:tab/>
      </w:r>
      <w:r>
        <w:tab/>
      </w:r>
      <w:r>
        <w:tab/>
      </w:r>
      <w:r>
        <w:tab/>
        <w:t>{</w:t>
      </w:r>
    </w:p>
    <w:p w:rsidR="00403456" w:rsidRDefault="00403456" w:rsidP="004034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"label":"</w:t>
      </w:r>
      <w:r>
        <w:rPr>
          <w:rFonts w:hint="eastAsia"/>
        </w:rPr>
        <w:t>嘘嘘</w:t>
      </w:r>
      <w:r>
        <w:rPr>
          <w:rFonts w:hint="eastAsia"/>
        </w:rPr>
        <w:t>"</w:t>
      </w:r>
    </w:p>
    <w:p w:rsidR="00403456" w:rsidRDefault="00403456" w:rsidP="00403456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403456" w:rsidRDefault="00403456" w:rsidP="00403456">
      <w:r>
        <w:tab/>
      </w:r>
      <w:r>
        <w:tab/>
      </w:r>
      <w:r>
        <w:tab/>
      </w:r>
      <w:r>
        <w:tab/>
        <w:t>]</w:t>
      </w:r>
    </w:p>
    <w:p w:rsidR="00403456" w:rsidRDefault="00403456" w:rsidP="00403456">
      <w:r>
        <w:tab/>
      </w:r>
      <w:r>
        <w:tab/>
      </w:r>
      <w:r>
        <w:tab/>
        <w:t>},</w:t>
      </w:r>
    </w:p>
    <w:p w:rsidR="00403456" w:rsidRDefault="00403456" w:rsidP="00403456">
      <w:r>
        <w:tab/>
      </w:r>
      <w:r>
        <w:tab/>
      </w:r>
      <w:r>
        <w:tab/>
        <w:t>{</w:t>
      </w:r>
    </w:p>
    <w:p w:rsidR="00403456" w:rsidRDefault="00403456" w:rsidP="00403456">
      <w:r>
        <w:tab/>
      </w:r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": 44,</w:t>
      </w:r>
    </w:p>
    <w:p w:rsidR="00403456" w:rsidRDefault="00403456" w:rsidP="004034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"label":"</w:t>
      </w:r>
      <w:r>
        <w:rPr>
          <w:rFonts w:hint="eastAsia"/>
        </w:rPr>
        <w:t>这里是</w:t>
      </w:r>
      <w:r>
        <w:rPr>
          <w:rFonts w:hint="eastAsia"/>
        </w:rPr>
        <w:t>44</w:t>
      </w:r>
      <w:r>
        <w:rPr>
          <w:rFonts w:hint="eastAsia"/>
        </w:rPr>
        <w:t>题干这里是</w:t>
      </w:r>
      <w:r>
        <w:rPr>
          <w:rFonts w:hint="eastAsia"/>
        </w:rPr>
        <w:t>44</w:t>
      </w:r>
      <w:r>
        <w:rPr>
          <w:rFonts w:hint="eastAsia"/>
        </w:rPr>
        <w:t>题干这里是</w:t>
      </w:r>
      <w:r>
        <w:rPr>
          <w:rFonts w:hint="eastAsia"/>
        </w:rPr>
        <w:t>44</w:t>
      </w:r>
      <w:r>
        <w:rPr>
          <w:rFonts w:hint="eastAsia"/>
        </w:rPr>
        <w:t>题干这里是</w:t>
      </w:r>
      <w:r>
        <w:rPr>
          <w:rFonts w:hint="eastAsia"/>
        </w:rPr>
        <w:t>44</w:t>
      </w:r>
      <w:r>
        <w:rPr>
          <w:rFonts w:hint="eastAsia"/>
        </w:rPr>
        <w:t>题干这里是</w:t>
      </w:r>
      <w:r>
        <w:rPr>
          <w:rFonts w:hint="eastAsia"/>
        </w:rPr>
        <w:t>44</w:t>
      </w:r>
      <w:r>
        <w:rPr>
          <w:rFonts w:hint="eastAsia"/>
        </w:rPr>
        <w:t>题干</w:t>
      </w:r>
      <w:r>
        <w:rPr>
          <w:rFonts w:hint="eastAsia"/>
        </w:rPr>
        <w:t>",</w:t>
      </w:r>
    </w:p>
    <w:p w:rsidR="00403456" w:rsidRDefault="00403456" w:rsidP="00403456">
      <w:r>
        <w:tab/>
      </w: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";2,</w:t>
      </w:r>
    </w:p>
    <w:p w:rsidR="00403456" w:rsidRDefault="00403456" w:rsidP="00403456">
      <w:r>
        <w:tab/>
      </w:r>
      <w:r>
        <w:tab/>
      </w:r>
      <w:r>
        <w:tab/>
      </w:r>
      <w:r>
        <w:tab/>
        <w:t>"</w:t>
      </w:r>
      <w:proofErr w:type="gramStart"/>
      <w:r>
        <w:t>answers</w:t>
      </w:r>
      <w:proofErr w:type="gramEnd"/>
      <w:r>
        <w:t>":[</w:t>
      </w:r>
    </w:p>
    <w:p w:rsidR="00403456" w:rsidRDefault="00403456" w:rsidP="00403456">
      <w:r>
        <w:tab/>
      </w:r>
      <w:r>
        <w:tab/>
      </w:r>
      <w:r>
        <w:tab/>
      </w:r>
      <w:r>
        <w:tab/>
      </w:r>
      <w:r>
        <w:tab/>
        <w:t>{</w:t>
      </w:r>
    </w:p>
    <w:p w:rsidR="00403456" w:rsidRDefault="00403456" w:rsidP="004034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"label":"</w:t>
      </w:r>
      <w:r>
        <w:rPr>
          <w:rFonts w:hint="eastAsia"/>
        </w:rPr>
        <w:t>许久了</w:t>
      </w:r>
      <w:r>
        <w:rPr>
          <w:rFonts w:hint="eastAsia"/>
        </w:rPr>
        <w:t>"</w:t>
      </w:r>
    </w:p>
    <w:p w:rsidR="00403456" w:rsidRDefault="00403456" w:rsidP="00403456">
      <w:r>
        <w:tab/>
      </w:r>
      <w:r>
        <w:tab/>
      </w:r>
      <w:r>
        <w:tab/>
      </w:r>
      <w:r>
        <w:tab/>
      </w:r>
      <w:r>
        <w:tab/>
        <w:t>},</w:t>
      </w:r>
    </w:p>
    <w:p w:rsidR="00403456" w:rsidRDefault="00403456" w:rsidP="00403456">
      <w:r>
        <w:tab/>
      </w:r>
      <w:r>
        <w:tab/>
      </w:r>
      <w:r>
        <w:tab/>
      </w:r>
      <w:r>
        <w:tab/>
      </w:r>
      <w:r>
        <w:tab/>
        <w:t>{</w:t>
      </w:r>
    </w:p>
    <w:p w:rsidR="00403456" w:rsidRDefault="00403456" w:rsidP="004034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"label":"</w:t>
      </w:r>
      <w:r>
        <w:rPr>
          <w:rFonts w:hint="eastAsia"/>
        </w:rPr>
        <w:t>注意没注意</w:t>
      </w:r>
      <w:r>
        <w:rPr>
          <w:rFonts w:hint="eastAsia"/>
        </w:rPr>
        <w:t>",</w:t>
      </w:r>
    </w:p>
    <w:p w:rsidR="00403456" w:rsidRDefault="00403456" w:rsidP="00403456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is_answer"</w:t>
      </w:r>
      <w:proofErr w:type="gramStart"/>
      <w:r>
        <w:t>:true</w:t>
      </w:r>
      <w:proofErr w:type="spellEnd"/>
      <w:proofErr w:type="gramEnd"/>
    </w:p>
    <w:p w:rsidR="00403456" w:rsidRDefault="00403456" w:rsidP="00403456">
      <w:r>
        <w:tab/>
      </w:r>
      <w:r>
        <w:tab/>
      </w:r>
      <w:r>
        <w:tab/>
      </w:r>
      <w:r>
        <w:tab/>
      </w:r>
      <w:r>
        <w:tab/>
        <w:t>},</w:t>
      </w:r>
    </w:p>
    <w:p w:rsidR="00403456" w:rsidRDefault="00403456" w:rsidP="00403456">
      <w:r>
        <w:tab/>
      </w:r>
      <w:r>
        <w:tab/>
      </w:r>
      <w:r>
        <w:tab/>
      </w:r>
      <w:r>
        <w:tab/>
      </w:r>
      <w:r>
        <w:tab/>
        <w:t>{</w:t>
      </w:r>
    </w:p>
    <w:p w:rsidR="00403456" w:rsidRDefault="00403456" w:rsidP="004034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"label":"</w:t>
      </w:r>
      <w:r>
        <w:rPr>
          <w:rFonts w:hint="eastAsia"/>
        </w:rPr>
        <w:t>呼噜呼噜</w:t>
      </w:r>
      <w:r>
        <w:rPr>
          <w:rFonts w:hint="eastAsia"/>
        </w:rPr>
        <w:t>"</w:t>
      </w:r>
    </w:p>
    <w:p w:rsidR="00403456" w:rsidRDefault="00403456" w:rsidP="00403456">
      <w:r>
        <w:tab/>
      </w:r>
      <w:r>
        <w:tab/>
      </w:r>
      <w:r>
        <w:tab/>
      </w:r>
      <w:r>
        <w:tab/>
      </w:r>
      <w:r>
        <w:tab/>
        <w:t>},</w:t>
      </w:r>
    </w:p>
    <w:p w:rsidR="00403456" w:rsidRDefault="00403456" w:rsidP="00403456">
      <w:r>
        <w:tab/>
      </w:r>
      <w:r>
        <w:tab/>
      </w:r>
      <w:r>
        <w:tab/>
      </w:r>
      <w:r>
        <w:tab/>
      </w:r>
      <w:r>
        <w:tab/>
        <w:t>{</w:t>
      </w:r>
    </w:p>
    <w:p w:rsidR="00403456" w:rsidRDefault="00403456" w:rsidP="004034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"label":"</w:t>
      </w:r>
      <w:r>
        <w:rPr>
          <w:rFonts w:hint="eastAsia"/>
        </w:rPr>
        <w:t>嘘嘘</w:t>
      </w:r>
      <w:r>
        <w:rPr>
          <w:rFonts w:hint="eastAsia"/>
        </w:rPr>
        <w:t>"</w:t>
      </w:r>
    </w:p>
    <w:p w:rsidR="00403456" w:rsidRDefault="00403456" w:rsidP="00403456">
      <w:r>
        <w:tab/>
      </w:r>
      <w:r>
        <w:tab/>
      </w:r>
      <w:r>
        <w:tab/>
      </w:r>
      <w:r>
        <w:tab/>
      </w:r>
      <w:r>
        <w:tab/>
        <w:t>}</w:t>
      </w:r>
    </w:p>
    <w:p w:rsidR="00403456" w:rsidRDefault="00403456" w:rsidP="00403456">
      <w:r>
        <w:tab/>
      </w:r>
      <w:r>
        <w:tab/>
      </w:r>
      <w:r>
        <w:tab/>
      </w:r>
      <w:r>
        <w:tab/>
        <w:t>]</w:t>
      </w:r>
    </w:p>
    <w:p w:rsidR="00403456" w:rsidRDefault="00403456" w:rsidP="00403456">
      <w:r>
        <w:tab/>
      </w:r>
      <w:r>
        <w:tab/>
      </w:r>
      <w:r>
        <w:tab/>
        <w:t>}</w:t>
      </w:r>
    </w:p>
    <w:p w:rsidR="00403456" w:rsidRDefault="00403456" w:rsidP="00403456">
      <w:r>
        <w:tab/>
      </w:r>
      <w:r>
        <w:tab/>
      </w:r>
      <w:r>
        <w:tab/>
      </w:r>
    </w:p>
    <w:p w:rsidR="00403456" w:rsidRDefault="00403456" w:rsidP="00403456">
      <w:r>
        <w:tab/>
      </w:r>
      <w:r>
        <w:tab/>
        <w:t>]</w:t>
      </w:r>
    </w:p>
    <w:p w:rsidR="00403456" w:rsidRDefault="00403456" w:rsidP="00403456">
      <w:r>
        <w:tab/>
        <w:t>}</w:t>
      </w:r>
    </w:p>
    <w:p w:rsidR="00403456" w:rsidRDefault="00403456" w:rsidP="00403456">
      <w:r>
        <w:lastRenderedPageBreak/>
        <w:t>}</w:t>
      </w:r>
    </w:p>
    <w:p w:rsidR="00403456" w:rsidRDefault="00403456" w:rsidP="00403456"/>
    <w:p w:rsidR="00403456" w:rsidRDefault="00403456" w:rsidP="00403456"/>
    <w:p w:rsidR="00403456" w:rsidRDefault="00403456" w:rsidP="00403456">
      <w:pPr>
        <w:rPr>
          <w:rFonts w:hint="eastAsia"/>
        </w:rPr>
      </w:pPr>
      <w:r>
        <w:rPr>
          <w:rFonts w:hint="eastAsia"/>
        </w:rPr>
        <w:t xml:space="preserve">============================  </w:t>
      </w:r>
      <w:r>
        <w:rPr>
          <w:rFonts w:hint="eastAsia"/>
        </w:rPr>
        <w:t>提交用户答题的信息结果</w:t>
      </w:r>
      <w:r>
        <w:rPr>
          <w:rFonts w:hint="eastAsia"/>
        </w:rPr>
        <w:t xml:space="preserve">  ============================</w:t>
      </w:r>
    </w:p>
    <w:p w:rsidR="00403456" w:rsidRDefault="00403456" w:rsidP="00403456"/>
    <w:p w:rsidR="00403456" w:rsidRDefault="00403456" w:rsidP="00403456">
      <w:r>
        <w:t xml:space="preserve">POST: </w:t>
      </w:r>
      <w:proofErr w:type="spellStart"/>
      <w:r>
        <w:t>user_id</w:t>
      </w:r>
      <w:proofErr w:type="spellEnd"/>
      <w:r>
        <w:t>=1010&amp;q_11=1{#$</w:t>
      </w:r>
      <w:proofErr w:type="gramStart"/>
      <w:r>
        <w:t>}2</w:t>
      </w:r>
      <w:proofErr w:type="gramEnd"/>
      <w:r>
        <w:t>_1&amp;&amp;q_22=3_0</w:t>
      </w:r>
    </w:p>
    <w:p w:rsidR="00403456" w:rsidRDefault="00403456" w:rsidP="00403456"/>
    <w:p w:rsidR="00403456" w:rsidRDefault="00403456" w:rsidP="00403456">
      <w:pPr>
        <w:rPr>
          <w:rFonts w:hint="eastAsia"/>
        </w:rPr>
      </w:pPr>
      <w:r>
        <w:rPr>
          <w:rFonts w:hint="eastAsia"/>
        </w:rPr>
        <w:t>解释：</w:t>
      </w:r>
    </w:p>
    <w:p w:rsidR="00403456" w:rsidRDefault="00403456" w:rsidP="00403456">
      <w:pPr>
        <w:rPr>
          <w:rFonts w:hint="eastAsia"/>
        </w:rPr>
      </w:pP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=1010 </w:t>
      </w:r>
      <w:r>
        <w:rPr>
          <w:rFonts w:hint="eastAsia"/>
        </w:rPr>
        <w:t>是从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getquestioninfo.json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user_id</w:t>
      </w:r>
      <w:proofErr w:type="spellEnd"/>
    </w:p>
    <w:p w:rsidR="00403456" w:rsidRDefault="00403456" w:rsidP="00403456">
      <w:r>
        <w:t>q_11=1{#$</w:t>
      </w:r>
      <w:proofErr w:type="gramStart"/>
      <w:r>
        <w:t>}2</w:t>
      </w:r>
      <w:proofErr w:type="gramEnd"/>
      <w:r>
        <w:t xml:space="preserve">_1  </w:t>
      </w:r>
    </w:p>
    <w:p w:rsidR="00403456" w:rsidRDefault="00403456" w:rsidP="00403456">
      <w:pPr>
        <w:rPr>
          <w:rFonts w:hint="eastAsia"/>
        </w:rPr>
      </w:pPr>
      <w:r>
        <w:rPr>
          <w:rFonts w:hint="eastAsia"/>
        </w:rPr>
        <w:tab/>
        <w:t xml:space="preserve">q_11 </w:t>
      </w:r>
      <w:r>
        <w:rPr>
          <w:rFonts w:hint="eastAsia"/>
        </w:rPr>
        <w:t>中</w:t>
      </w:r>
      <w:r>
        <w:rPr>
          <w:rFonts w:hint="eastAsia"/>
        </w:rPr>
        <w:t xml:space="preserve"> 11</w:t>
      </w:r>
      <w:r>
        <w:rPr>
          <w:rFonts w:hint="eastAsia"/>
        </w:rPr>
        <w:t>是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questions"."</w:t>
      </w:r>
      <w:proofErr w:type="gramStart"/>
      <w:r>
        <w:rPr>
          <w:rFonts w:hint="eastAsia"/>
        </w:rPr>
        <w:t>id</w:t>
      </w:r>
      <w:proofErr w:type="spellEnd"/>
      <w:proofErr w:type="gramEnd"/>
      <w:r>
        <w:rPr>
          <w:rFonts w:hint="eastAsia"/>
        </w:rPr>
        <w:t>"</w:t>
      </w:r>
    </w:p>
    <w:p w:rsidR="00403456" w:rsidRDefault="00403456" w:rsidP="00403456">
      <w:pPr>
        <w:rPr>
          <w:rFonts w:hint="eastAsia"/>
        </w:rPr>
      </w:pPr>
      <w:r>
        <w:rPr>
          <w:rFonts w:hint="eastAsia"/>
        </w:rPr>
        <w:tab/>
        <w:t xml:space="preserve">1{#$}2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多选的答案</w:t>
      </w:r>
    </w:p>
    <w:p w:rsidR="00403456" w:rsidRDefault="00403456" w:rsidP="00403456">
      <w:pPr>
        <w:rPr>
          <w:rFonts w:hint="eastAsia"/>
        </w:rPr>
      </w:pPr>
      <w:r>
        <w:rPr>
          <w:rFonts w:hint="eastAsia"/>
        </w:rPr>
        <w:tab/>
        <w:t xml:space="preserve">1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用户答对</w:t>
      </w:r>
    </w:p>
    <w:p w:rsidR="00403456" w:rsidRDefault="00403456" w:rsidP="00403456">
      <w:r>
        <w:tab/>
      </w:r>
    </w:p>
    <w:p w:rsidR="00403456" w:rsidRDefault="00403456" w:rsidP="00403456">
      <w:r>
        <w:t>q_22=3_0</w:t>
      </w:r>
    </w:p>
    <w:p w:rsidR="00403456" w:rsidRDefault="00403456" w:rsidP="00403456">
      <w:pPr>
        <w:rPr>
          <w:rFonts w:hint="eastAsia"/>
        </w:rPr>
      </w:pPr>
      <w:r>
        <w:rPr>
          <w:rFonts w:hint="eastAsia"/>
        </w:rPr>
        <w:tab/>
        <w:t xml:space="preserve">3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单选的答案</w:t>
      </w:r>
    </w:p>
    <w:p w:rsidR="00403456" w:rsidRDefault="00403456" w:rsidP="00403456">
      <w:pPr>
        <w:rPr>
          <w:rFonts w:hint="eastAsia"/>
        </w:rPr>
      </w:pPr>
      <w:r>
        <w:rPr>
          <w:rFonts w:hint="eastAsia"/>
        </w:rPr>
        <w:tab/>
        <w:t xml:space="preserve">0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用户答错</w:t>
      </w:r>
    </w:p>
    <w:p w:rsidR="00403456" w:rsidRDefault="00403456" w:rsidP="00403456"/>
    <w:p w:rsidR="00403456" w:rsidRDefault="00403456" w:rsidP="00403456"/>
    <w:p w:rsidR="00403456" w:rsidRDefault="00403456" w:rsidP="00403456"/>
    <w:p w:rsidR="00403456" w:rsidRDefault="00403456" w:rsidP="00403456"/>
    <w:p w:rsidR="00403456" w:rsidRDefault="00403456" w:rsidP="00403456">
      <w:pPr>
        <w:rPr>
          <w:rFonts w:hint="eastAsia"/>
        </w:rPr>
      </w:pPr>
      <w:r>
        <w:rPr>
          <w:rFonts w:hint="eastAsia"/>
        </w:rPr>
        <w:t xml:space="preserve">============================  </w:t>
      </w:r>
      <w:r>
        <w:rPr>
          <w:rFonts w:hint="eastAsia"/>
        </w:rPr>
        <w:t>提交用户答题结果后</w:t>
      </w:r>
      <w:r>
        <w:rPr>
          <w:rFonts w:hint="eastAsia"/>
        </w:rPr>
        <w:t xml:space="preserve"> </w:t>
      </w:r>
      <w:r>
        <w:rPr>
          <w:rFonts w:hint="eastAsia"/>
        </w:rPr>
        <w:t>返回的值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getresult.json</w:t>
      </w:r>
      <w:proofErr w:type="spellEnd"/>
      <w:r>
        <w:rPr>
          <w:rFonts w:hint="eastAsia"/>
        </w:rPr>
        <w:t xml:space="preserve"> ============================</w:t>
      </w:r>
    </w:p>
    <w:p w:rsidR="00403456" w:rsidRDefault="00403456" w:rsidP="00403456">
      <w:pPr>
        <w:rPr>
          <w:rFonts w:hint="eastAsia"/>
        </w:rPr>
      </w:pPr>
      <w:r>
        <w:rPr>
          <w:rFonts w:hint="eastAsia"/>
        </w:rPr>
        <w:t>返回的格式</w:t>
      </w:r>
      <w:r>
        <w:rPr>
          <w:rFonts w:hint="eastAsia"/>
        </w:rPr>
        <w:t xml:space="preserve"> </w:t>
      </w:r>
      <w:r>
        <w:rPr>
          <w:rFonts w:hint="eastAsia"/>
        </w:rPr>
        <w:t>如下：</w:t>
      </w:r>
    </w:p>
    <w:p w:rsidR="00403456" w:rsidRDefault="00403456" w:rsidP="00403456">
      <w:r>
        <w:t>{</w:t>
      </w:r>
    </w:p>
    <w:p w:rsidR="00403456" w:rsidRDefault="00403456" w:rsidP="00403456">
      <w:r>
        <w:tab/>
        <w:t>"</w:t>
      </w:r>
      <w:proofErr w:type="gramStart"/>
      <w:r>
        <w:t>status</w:t>
      </w:r>
      <w:proofErr w:type="gramEnd"/>
      <w:r>
        <w:t>": true,</w:t>
      </w:r>
    </w:p>
    <w:p w:rsidR="00403456" w:rsidRDefault="00403456" w:rsidP="00403456">
      <w:r>
        <w:tab/>
        <w:t>"</w:t>
      </w:r>
      <w:proofErr w:type="gramStart"/>
      <w:r>
        <w:t>data</w:t>
      </w:r>
      <w:proofErr w:type="gramEnd"/>
      <w:r>
        <w:t>": {</w:t>
      </w:r>
    </w:p>
    <w:p w:rsidR="00403456" w:rsidRDefault="00403456" w:rsidP="00403456">
      <w:r>
        <w:lastRenderedPageBreak/>
        <w:tab/>
      </w:r>
      <w:r>
        <w:tab/>
        <w:t>"</w:t>
      </w:r>
      <w:proofErr w:type="gramStart"/>
      <w:r>
        <w:t>user</w:t>
      </w:r>
      <w:proofErr w:type="gramEnd"/>
      <w:r>
        <w:t>": "</w:t>
      </w:r>
      <w:proofErr w:type="spellStart"/>
      <w:r>
        <w:t>user_id</w:t>
      </w:r>
      <w:proofErr w:type="spellEnd"/>
      <w:r>
        <w:t>",</w:t>
      </w:r>
    </w:p>
    <w:p w:rsidR="00403456" w:rsidRDefault="00403456" w:rsidP="00403456">
      <w:r>
        <w:tab/>
      </w:r>
      <w:r>
        <w:tab/>
        <w:t>"</w:t>
      </w:r>
      <w:proofErr w:type="gramStart"/>
      <w:r>
        <w:t>focus</w:t>
      </w:r>
      <w:proofErr w:type="gramEnd"/>
      <w:r>
        <w:t>": 1,</w:t>
      </w:r>
    </w:p>
    <w:p w:rsidR="00403456" w:rsidRDefault="00403456" w:rsidP="00403456">
      <w:r>
        <w:tab/>
      </w:r>
      <w:r>
        <w:tab/>
        <w:t>"</w:t>
      </w:r>
      <w:proofErr w:type="gramStart"/>
      <w:r>
        <w:t>today</w:t>
      </w:r>
      <w:proofErr w:type="gramEnd"/>
      <w:r>
        <w:t>": 4,</w:t>
      </w:r>
    </w:p>
    <w:p w:rsidR="00403456" w:rsidRDefault="00403456" w:rsidP="00403456">
      <w:r>
        <w:tab/>
      </w:r>
      <w:r>
        <w:tab/>
        <w:t>"</w:t>
      </w:r>
      <w:proofErr w:type="gramStart"/>
      <w:r>
        <w:t>total</w:t>
      </w:r>
      <w:proofErr w:type="gramEnd"/>
      <w:r>
        <w:t>": 100,</w:t>
      </w:r>
    </w:p>
    <w:p w:rsidR="00403456" w:rsidRDefault="00403456" w:rsidP="00403456">
      <w:r>
        <w:tab/>
      </w:r>
      <w:r>
        <w:tab/>
        <w:t>"</w:t>
      </w:r>
      <w:proofErr w:type="spellStart"/>
      <w:r>
        <w:t>today_rate</w:t>
      </w:r>
      <w:proofErr w:type="spellEnd"/>
      <w:r>
        <w:t>": 80,</w:t>
      </w:r>
    </w:p>
    <w:p w:rsidR="00403456" w:rsidRPr="00403456" w:rsidRDefault="00403456" w:rsidP="00403456">
      <w:pPr>
        <w:rPr>
          <w:highlight w:val="yellow"/>
          <w:rPrChange w:id="19" w:author="dabuwang" w:date="2014-09-23T22:31:00Z">
            <w:rPr/>
          </w:rPrChange>
        </w:rPr>
      </w:pPr>
      <w:r>
        <w:tab/>
      </w:r>
      <w:r>
        <w:tab/>
      </w:r>
      <w:r w:rsidRPr="00403456">
        <w:rPr>
          <w:highlight w:val="yellow"/>
          <w:rPrChange w:id="20" w:author="dabuwang" w:date="2014-09-23T22:31:00Z">
            <w:rPr/>
          </w:rPrChange>
        </w:rPr>
        <w:t>"questions":[</w:t>
      </w:r>
      <w:ins w:id="21" w:author="dabuwang" w:date="2014-09-23T22:31:00Z">
        <w:r>
          <w:rPr>
            <w:rFonts w:hint="eastAsia"/>
            <w:highlight w:val="yellow"/>
          </w:rPr>
          <w:t xml:space="preserve">  (</w:t>
        </w:r>
        <w:r>
          <w:rPr>
            <w:rFonts w:hint="eastAsia"/>
            <w:highlight w:val="yellow"/>
          </w:rPr>
          <w:t>这里是</w:t>
        </w:r>
        <w:r>
          <w:rPr>
            <w:rFonts w:hint="eastAsia"/>
            <w:highlight w:val="yellow"/>
          </w:rPr>
          <w:t xml:space="preserve"> </w:t>
        </w:r>
        <w:r>
          <w:rPr>
            <w:rFonts w:hint="eastAsia"/>
            <w:highlight w:val="yellow"/>
          </w:rPr>
          <w:t>结果里面显示解释的部分</w:t>
        </w:r>
        <w:r>
          <w:rPr>
            <w:rFonts w:hint="eastAsia"/>
            <w:highlight w:val="yellow"/>
          </w:rPr>
          <w:t>)</w:t>
        </w:r>
      </w:ins>
    </w:p>
    <w:p w:rsidR="00403456" w:rsidRPr="00403456" w:rsidRDefault="00403456" w:rsidP="00403456">
      <w:pPr>
        <w:rPr>
          <w:highlight w:val="yellow"/>
          <w:rPrChange w:id="22" w:author="dabuwang" w:date="2014-09-23T22:31:00Z">
            <w:rPr/>
          </w:rPrChange>
        </w:rPr>
      </w:pPr>
      <w:r w:rsidRPr="00403456">
        <w:rPr>
          <w:highlight w:val="yellow"/>
          <w:rPrChange w:id="23" w:author="dabuwang" w:date="2014-09-23T22:31:00Z">
            <w:rPr/>
          </w:rPrChange>
        </w:rPr>
        <w:t xml:space="preserve">        </w:t>
      </w:r>
      <w:r w:rsidRPr="00403456">
        <w:rPr>
          <w:highlight w:val="yellow"/>
          <w:rPrChange w:id="24" w:author="dabuwang" w:date="2014-09-23T22:31:00Z">
            <w:rPr/>
          </w:rPrChange>
        </w:rPr>
        <w:tab/>
      </w:r>
      <w:r w:rsidRPr="00403456">
        <w:rPr>
          <w:highlight w:val="yellow"/>
          <w:rPrChange w:id="25" w:author="dabuwang" w:date="2014-09-23T22:31:00Z">
            <w:rPr/>
          </w:rPrChange>
        </w:rPr>
        <w:tab/>
      </w:r>
      <w:r w:rsidRPr="00403456">
        <w:rPr>
          <w:highlight w:val="yellow"/>
          <w:rPrChange w:id="26" w:author="dabuwang" w:date="2014-09-23T22:31:00Z">
            <w:rPr/>
          </w:rPrChange>
        </w:rPr>
        <w:tab/>
        <w:t>{</w:t>
      </w:r>
    </w:p>
    <w:p w:rsidR="00403456" w:rsidRPr="00403456" w:rsidRDefault="00403456" w:rsidP="00403456">
      <w:pPr>
        <w:rPr>
          <w:highlight w:val="yellow"/>
          <w:rPrChange w:id="27" w:author="dabuwang" w:date="2014-09-23T22:31:00Z">
            <w:rPr/>
          </w:rPrChange>
        </w:rPr>
      </w:pPr>
      <w:r w:rsidRPr="00403456">
        <w:rPr>
          <w:highlight w:val="yellow"/>
          <w:rPrChange w:id="28" w:author="dabuwang" w:date="2014-09-23T22:31:00Z">
            <w:rPr/>
          </w:rPrChange>
        </w:rPr>
        <w:t xml:space="preserve">        </w:t>
      </w:r>
      <w:r w:rsidRPr="00403456">
        <w:rPr>
          <w:highlight w:val="yellow"/>
          <w:rPrChange w:id="29" w:author="dabuwang" w:date="2014-09-23T22:31:00Z">
            <w:rPr/>
          </w:rPrChange>
        </w:rPr>
        <w:tab/>
      </w:r>
      <w:r w:rsidRPr="00403456">
        <w:rPr>
          <w:highlight w:val="yellow"/>
          <w:rPrChange w:id="30" w:author="dabuwang" w:date="2014-09-23T22:31:00Z">
            <w:rPr/>
          </w:rPrChange>
        </w:rPr>
        <w:tab/>
      </w:r>
      <w:r w:rsidRPr="00403456">
        <w:rPr>
          <w:highlight w:val="yellow"/>
          <w:rPrChange w:id="31" w:author="dabuwang" w:date="2014-09-23T22:31:00Z">
            <w:rPr/>
          </w:rPrChange>
        </w:rPr>
        <w:tab/>
      </w:r>
      <w:r w:rsidRPr="00403456">
        <w:rPr>
          <w:highlight w:val="yellow"/>
          <w:rPrChange w:id="32" w:author="dabuwang" w:date="2014-09-23T22:31:00Z">
            <w:rPr/>
          </w:rPrChange>
        </w:rPr>
        <w:tab/>
        <w:t>"</w:t>
      </w:r>
      <w:proofErr w:type="gramStart"/>
      <w:r w:rsidRPr="00403456">
        <w:rPr>
          <w:highlight w:val="yellow"/>
          <w:rPrChange w:id="33" w:author="dabuwang" w:date="2014-09-23T22:31:00Z">
            <w:rPr/>
          </w:rPrChange>
        </w:rPr>
        <w:t>id</w:t>
      </w:r>
      <w:proofErr w:type="gramEnd"/>
      <w:r w:rsidRPr="00403456">
        <w:rPr>
          <w:highlight w:val="yellow"/>
          <w:rPrChange w:id="34" w:author="dabuwang" w:date="2014-09-23T22:31:00Z">
            <w:rPr/>
          </w:rPrChange>
        </w:rPr>
        <w:t>": 22,</w:t>
      </w:r>
    </w:p>
    <w:p w:rsidR="00403456" w:rsidRPr="00403456" w:rsidRDefault="00403456" w:rsidP="00403456">
      <w:pPr>
        <w:rPr>
          <w:rFonts w:hint="eastAsia"/>
          <w:highlight w:val="yellow"/>
          <w:rPrChange w:id="35" w:author="dabuwang" w:date="2014-09-23T22:31:00Z">
            <w:rPr>
              <w:rFonts w:hint="eastAsia"/>
            </w:rPr>
          </w:rPrChange>
        </w:rPr>
      </w:pPr>
      <w:r w:rsidRPr="00403456">
        <w:rPr>
          <w:rFonts w:hint="eastAsia"/>
          <w:highlight w:val="yellow"/>
          <w:rPrChange w:id="36" w:author="dabuwang" w:date="2014-09-23T22:31:00Z">
            <w:rPr>
              <w:rFonts w:hint="eastAsia"/>
            </w:rPr>
          </w:rPrChange>
        </w:rPr>
        <w:t xml:space="preserve">        </w:t>
      </w:r>
      <w:r w:rsidRPr="00403456">
        <w:rPr>
          <w:rFonts w:hint="eastAsia"/>
          <w:highlight w:val="yellow"/>
          <w:rPrChange w:id="37" w:author="dabuwang" w:date="2014-09-23T22:31:00Z">
            <w:rPr>
              <w:rFonts w:hint="eastAsia"/>
            </w:rPr>
          </w:rPrChange>
        </w:rPr>
        <w:tab/>
      </w:r>
      <w:r w:rsidRPr="00403456">
        <w:rPr>
          <w:rFonts w:hint="eastAsia"/>
          <w:highlight w:val="yellow"/>
          <w:rPrChange w:id="38" w:author="dabuwang" w:date="2014-09-23T22:31:00Z">
            <w:rPr>
              <w:rFonts w:hint="eastAsia"/>
            </w:rPr>
          </w:rPrChange>
        </w:rPr>
        <w:tab/>
      </w:r>
      <w:r w:rsidRPr="00403456">
        <w:rPr>
          <w:rFonts w:hint="eastAsia"/>
          <w:highlight w:val="yellow"/>
          <w:rPrChange w:id="39" w:author="dabuwang" w:date="2014-09-23T22:31:00Z">
            <w:rPr>
              <w:rFonts w:hint="eastAsia"/>
            </w:rPr>
          </w:rPrChange>
        </w:rPr>
        <w:tab/>
      </w:r>
      <w:r w:rsidRPr="00403456">
        <w:rPr>
          <w:rFonts w:hint="eastAsia"/>
          <w:highlight w:val="yellow"/>
          <w:rPrChange w:id="40" w:author="dabuwang" w:date="2014-09-23T22:31:00Z">
            <w:rPr>
              <w:rFonts w:hint="eastAsia"/>
            </w:rPr>
          </w:rPrChange>
        </w:rPr>
        <w:tab/>
        <w:t>"label":"</w:t>
      </w:r>
      <w:r w:rsidRPr="00403456">
        <w:rPr>
          <w:rFonts w:hint="eastAsia"/>
          <w:highlight w:val="yellow"/>
          <w:rPrChange w:id="41" w:author="dabuwang" w:date="2014-09-23T22:31:00Z">
            <w:rPr>
              <w:rFonts w:hint="eastAsia"/>
            </w:rPr>
          </w:rPrChange>
        </w:rPr>
        <w:t>这里是</w:t>
      </w:r>
      <w:r w:rsidRPr="00403456">
        <w:rPr>
          <w:rFonts w:hint="eastAsia"/>
          <w:highlight w:val="yellow"/>
          <w:rPrChange w:id="42" w:author="dabuwang" w:date="2014-09-23T22:31:00Z">
            <w:rPr>
              <w:rFonts w:hint="eastAsia"/>
            </w:rPr>
          </w:rPrChange>
        </w:rPr>
        <w:t>22</w:t>
      </w:r>
      <w:r w:rsidRPr="00403456">
        <w:rPr>
          <w:rFonts w:hint="eastAsia"/>
          <w:highlight w:val="yellow"/>
          <w:rPrChange w:id="43" w:author="dabuwang" w:date="2014-09-23T22:31:00Z">
            <w:rPr>
              <w:rFonts w:hint="eastAsia"/>
            </w:rPr>
          </w:rPrChange>
        </w:rPr>
        <w:t>题干这里是</w:t>
      </w:r>
      <w:r w:rsidRPr="00403456">
        <w:rPr>
          <w:rFonts w:hint="eastAsia"/>
          <w:highlight w:val="yellow"/>
          <w:rPrChange w:id="44" w:author="dabuwang" w:date="2014-09-23T22:31:00Z">
            <w:rPr>
              <w:rFonts w:hint="eastAsia"/>
            </w:rPr>
          </w:rPrChange>
        </w:rPr>
        <w:t>22</w:t>
      </w:r>
      <w:r w:rsidRPr="00403456">
        <w:rPr>
          <w:rFonts w:hint="eastAsia"/>
          <w:highlight w:val="yellow"/>
          <w:rPrChange w:id="45" w:author="dabuwang" w:date="2014-09-23T22:31:00Z">
            <w:rPr>
              <w:rFonts w:hint="eastAsia"/>
            </w:rPr>
          </w:rPrChange>
        </w:rPr>
        <w:t>题干这里是</w:t>
      </w:r>
      <w:r w:rsidRPr="00403456">
        <w:rPr>
          <w:rFonts w:hint="eastAsia"/>
          <w:highlight w:val="yellow"/>
          <w:rPrChange w:id="46" w:author="dabuwang" w:date="2014-09-23T22:31:00Z">
            <w:rPr>
              <w:rFonts w:hint="eastAsia"/>
            </w:rPr>
          </w:rPrChange>
        </w:rPr>
        <w:t>22</w:t>
      </w:r>
      <w:r w:rsidRPr="00403456">
        <w:rPr>
          <w:rFonts w:hint="eastAsia"/>
          <w:highlight w:val="yellow"/>
          <w:rPrChange w:id="47" w:author="dabuwang" w:date="2014-09-23T22:31:00Z">
            <w:rPr>
              <w:rFonts w:hint="eastAsia"/>
            </w:rPr>
          </w:rPrChange>
        </w:rPr>
        <w:t>题干这里是</w:t>
      </w:r>
      <w:r w:rsidRPr="00403456">
        <w:rPr>
          <w:rFonts w:hint="eastAsia"/>
          <w:highlight w:val="yellow"/>
          <w:rPrChange w:id="48" w:author="dabuwang" w:date="2014-09-23T22:31:00Z">
            <w:rPr>
              <w:rFonts w:hint="eastAsia"/>
            </w:rPr>
          </w:rPrChange>
        </w:rPr>
        <w:t>22</w:t>
      </w:r>
      <w:r w:rsidRPr="00403456">
        <w:rPr>
          <w:rFonts w:hint="eastAsia"/>
          <w:highlight w:val="yellow"/>
          <w:rPrChange w:id="49" w:author="dabuwang" w:date="2014-09-23T22:31:00Z">
            <w:rPr>
              <w:rFonts w:hint="eastAsia"/>
            </w:rPr>
          </w:rPrChange>
        </w:rPr>
        <w:t>题干这里是</w:t>
      </w:r>
      <w:r w:rsidRPr="00403456">
        <w:rPr>
          <w:rFonts w:hint="eastAsia"/>
          <w:highlight w:val="yellow"/>
          <w:rPrChange w:id="50" w:author="dabuwang" w:date="2014-09-23T22:31:00Z">
            <w:rPr>
              <w:rFonts w:hint="eastAsia"/>
            </w:rPr>
          </w:rPrChange>
        </w:rPr>
        <w:t>22</w:t>
      </w:r>
      <w:r w:rsidRPr="00403456">
        <w:rPr>
          <w:rFonts w:hint="eastAsia"/>
          <w:highlight w:val="yellow"/>
          <w:rPrChange w:id="51" w:author="dabuwang" w:date="2014-09-23T22:31:00Z">
            <w:rPr>
              <w:rFonts w:hint="eastAsia"/>
            </w:rPr>
          </w:rPrChange>
        </w:rPr>
        <w:t>题干</w:t>
      </w:r>
      <w:r w:rsidRPr="00403456">
        <w:rPr>
          <w:rFonts w:hint="eastAsia"/>
          <w:highlight w:val="yellow"/>
          <w:rPrChange w:id="52" w:author="dabuwang" w:date="2014-09-23T22:31:00Z">
            <w:rPr>
              <w:rFonts w:hint="eastAsia"/>
            </w:rPr>
          </w:rPrChange>
        </w:rPr>
        <w:t>",</w:t>
      </w:r>
    </w:p>
    <w:p w:rsidR="00403456" w:rsidRPr="00403456" w:rsidRDefault="00403456" w:rsidP="00403456">
      <w:pPr>
        <w:rPr>
          <w:highlight w:val="yellow"/>
          <w:rPrChange w:id="53" w:author="dabuwang" w:date="2014-09-23T22:31:00Z">
            <w:rPr/>
          </w:rPrChange>
        </w:rPr>
      </w:pPr>
      <w:r w:rsidRPr="00403456">
        <w:rPr>
          <w:highlight w:val="yellow"/>
          <w:rPrChange w:id="54" w:author="dabuwang" w:date="2014-09-23T22:31:00Z">
            <w:rPr/>
          </w:rPrChange>
        </w:rPr>
        <w:t xml:space="preserve">        </w:t>
      </w:r>
      <w:r w:rsidRPr="00403456">
        <w:rPr>
          <w:highlight w:val="yellow"/>
          <w:rPrChange w:id="55" w:author="dabuwang" w:date="2014-09-23T22:31:00Z">
            <w:rPr/>
          </w:rPrChange>
        </w:rPr>
        <w:tab/>
      </w:r>
      <w:r w:rsidRPr="00403456">
        <w:rPr>
          <w:highlight w:val="yellow"/>
          <w:rPrChange w:id="56" w:author="dabuwang" w:date="2014-09-23T22:31:00Z">
            <w:rPr/>
          </w:rPrChange>
        </w:rPr>
        <w:tab/>
      </w:r>
      <w:r w:rsidRPr="00403456">
        <w:rPr>
          <w:highlight w:val="yellow"/>
          <w:rPrChange w:id="57" w:author="dabuwang" w:date="2014-09-23T22:31:00Z">
            <w:rPr/>
          </w:rPrChange>
        </w:rPr>
        <w:tab/>
      </w:r>
      <w:r w:rsidRPr="00403456">
        <w:rPr>
          <w:highlight w:val="yellow"/>
          <w:rPrChange w:id="58" w:author="dabuwang" w:date="2014-09-23T22:31:00Z">
            <w:rPr/>
          </w:rPrChange>
        </w:rPr>
        <w:tab/>
        <w:t>"</w:t>
      </w:r>
      <w:proofErr w:type="gramStart"/>
      <w:r w:rsidRPr="00403456">
        <w:rPr>
          <w:highlight w:val="yellow"/>
          <w:rPrChange w:id="59" w:author="dabuwang" w:date="2014-09-23T22:31:00Z">
            <w:rPr/>
          </w:rPrChange>
        </w:rPr>
        <w:t>type</w:t>
      </w:r>
      <w:proofErr w:type="gramEnd"/>
      <w:r w:rsidRPr="00403456">
        <w:rPr>
          <w:highlight w:val="yellow"/>
          <w:rPrChange w:id="60" w:author="dabuwang" w:date="2014-09-23T22:31:00Z">
            <w:rPr/>
          </w:rPrChange>
        </w:rPr>
        <w:t>";1,</w:t>
      </w:r>
    </w:p>
    <w:p w:rsidR="00403456" w:rsidRPr="00403456" w:rsidRDefault="00403456" w:rsidP="00403456">
      <w:pPr>
        <w:rPr>
          <w:highlight w:val="yellow"/>
          <w:rPrChange w:id="61" w:author="dabuwang" w:date="2014-09-23T22:31:00Z">
            <w:rPr/>
          </w:rPrChange>
        </w:rPr>
      </w:pPr>
      <w:r w:rsidRPr="00403456">
        <w:rPr>
          <w:highlight w:val="yellow"/>
          <w:rPrChange w:id="62" w:author="dabuwang" w:date="2014-09-23T22:31:00Z">
            <w:rPr/>
          </w:rPrChange>
        </w:rPr>
        <w:t xml:space="preserve">        </w:t>
      </w:r>
      <w:r w:rsidRPr="00403456">
        <w:rPr>
          <w:highlight w:val="yellow"/>
          <w:rPrChange w:id="63" w:author="dabuwang" w:date="2014-09-23T22:31:00Z">
            <w:rPr/>
          </w:rPrChange>
        </w:rPr>
        <w:tab/>
      </w:r>
      <w:r w:rsidRPr="00403456">
        <w:rPr>
          <w:highlight w:val="yellow"/>
          <w:rPrChange w:id="64" w:author="dabuwang" w:date="2014-09-23T22:31:00Z">
            <w:rPr/>
          </w:rPrChange>
        </w:rPr>
        <w:tab/>
      </w:r>
      <w:r w:rsidRPr="00403456">
        <w:rPr>
          <w:highlight w:val="yellow"/>
          <w:rPrChange w:id="65" w:author="dabuwang" w:date="2014-09-23T22:31:00Z">
            <w:rPr/>
          </w:rPrChange>
        </w:rPr>
        <w:tab/>
      </w:r>
      <w:r w:rsidRPr="00403456">
        <w:rPr>
          <w:highlight w:val="yellow"/>
          <w:rPrChange w:id="66" w:author="dabuwang" w:date="2014-09-23T22:31:00Z">
            <w:rPr/>
          </w:rPrChange>
        </w:rPr>
        <w:tab/>
        <w:t>"</w:t>
      </w:r>
      <w:proofErr w:type="gramStart"/>
      <w:r w:rsidRPr="00403456">
        <w:rPr>
          <w:highlight w:val="yellow"/>
          <w:rPrChange w:id="67" w:author="dabuwang" w:date="2014-09-23T22:31:00Z">
            <w:rPr/>
          </w:rPrChange>
        </w:rPr>
        <w:t>explain</w:t>
      </w:r>
      <w:proofErr w:type="gramEnd"/>
      <w:r w:rsidRPr="00403456">
        <w:rPr>
          <w:highlight w:val="yellow"/>
          <w:rPrChange w:id="68" w:author="dabuwang" w:date="2014-09-23T22:31:00Z">
            <w:rPr/>
          </w:rPrChange>
        </w:rPr>
        <w:t>":[</w:t>
      </w:r>
    </w:p>
    <w:p w:rsidR="00403456" w:rsidRPr="00403456" w:rsidRDefault="00403456" w:rsidP="00403456">
      <w:pPr>
        <w:rPr>
          <w:highlight w:val="yellow"/>
          <w:rPrChange w:id="69" w:author="dabuwang" w:date="2014-09-23T22:31:00Z">
            <w:rPr/>
          </w:rPrChange>
        </w:rPr>
      </w:pPr>
      <w:r w:rsidRPr="00403456">
        <w:rPr>
          <w:highlight w:val="yellow"/>
          <w:rPrChange w:id="70" w:author="dabuwang" w:date="2014-09-23T22:31:00Z">
            <w:rPr/>
          </w:rPrChange>
        </w:rPr>
        <w:t xml:space="preserve">        </w:t>
      </w:r>
      <w:r w:rsidRPr="00403456">
        <w:rPr>
          <w:highlight w:val="yellow"/>
          <w:rPrChange w:id="71" w:author="dabuwang" w:date="2014-09-23T22:31:00Z">
            <w:rPr/>
          </w:rPrChange>
        </w:rPr>
        <w:tab/>
      </w:r>
      <w:r w:rsidRPr="00403456">
        <w:rPr>
          <w:highlight w:val="yellow"/>
          <w:rPrChange w:id="72" w:author="dabuwang" w:date="2014-09-23T22:31:00Z">
            <w:rPr/>
          </w:rPrChange>
        </w:rPr>
        <w:tab/>
      </w:r>
      <w:r w:rsidRPr="00403456">
        <w:rPr>
          <w:highlight w:val="yellow"/>
          <w:rPrChange w:id="73" w:author="dabuwang" w:date="2014-09-23T22:31:00Z">
            <w:rPr/>
          </w:rPrChange>
        </w:rPr>
        <w:tab/>
      </w:r>
      <w:r w:rsidRPr="00403456">
        <w:rPr>
          <w:highlight w:val="yellow"/>
          <w:rPrChange w:id="74" w:author="dabuwang" w:date="2014-09-23T22:31:00Z">
            <w:rPr/>
          </w:rPrChange>
        </w:rPr>
        <w:tab/>
      </w:r>
      <w:r w:rsidRPr="00403456">
        <w:rPr>
          <w:highlight w:val="yellow"/>
          <w:rPrChange w:id="75" w:author="dabuwang" w:date="2014-09-23T22:31:00Z">
            <w:rPr/>
          </w:rPrChange>
        </w:rPr>
        <w:tab/>
        <w:t>{</w:t>
      </w:r>
    </w:p>
    <w:p w:rsidR="00403456" w:rsidRPr="00403456" w:rsidRDefault="00403456" w:rsidP="00403456">
      <w:pPr>
        <w:rPr>
          <w:rFonts w:hint="eastAsia"/>
          <w:highlight w:val="yellow"/>
          <w:rPrChange w:id="76" w:author="dabuwang" w:date="2014-09-23T22:31:00Z">
            <w:rPr>
              <w:rFonts w:hint="eastAsia"/>
            </w:rPr>
          </w:rPrChange>
        </w:rPr>
      </w:pPr>
      <w:r w:rsidRPr="00403456">
        <w:rPr>
          <w:rFonts w:hint="eastAsia"/>
          <w:highlight w:val="yellow"/>
          <w:rPrChange w:id="77" w:author="dabuwang" w:date="2014-09-23T22:31:00Z">
            <w:rPr>
              <w:rFonts w:hint="eastAsia"/>
            </w:rPr>
          </w:rPrChange>
        </w:rPr>
        <w:t xml:space="preserve">        </w:t>
      </w:r>
      <w:r w:rsidRPr="00403456">
        <w:rPr>
          <w:rFonts w:hint="eastAsia"/>
          <w:highlight w:val="yellow"/>
          <w:rPrChange w:id="78" w:author="dabuwang" w:date="2014-09-23T22:31:00Z">
            <w:rPr>
              <w:rFonts w:hint="eastAsia"/>
            </w:rPr>
          </w:rPrChange>
        </w:rPr>
        <w:tab/>
      </w:r>
      <w:r w:rsidRPr="00403456">
        <w:rPr>
          <w:rFonts w:hint="eastAsia"/>
          <w:highlight w:val="yellow"/>
          <w:rPrChange w:id="79" w:author="dabuwang" w:date="2014-09-23T22:31:00Z">
            <w:rPr>
              <w:rFonts w:hint="eastAsia"/>
            </w:rPr>
          </w:rPrChange>
        </w:rPr>
        <w:tab/>
      </w:r>
      <w:r w:rsidRPr="00403456">
        <w:rPr>
          <w:rFonts w:hint="eastAsia"/>
          <w:highlight w:val="yellow"/>
          <w:rPrChange w:id="80" w:author="dabuwang" w:date="2014-09-23T22:31:00Z">
            <w:rPr>
              <w:rFonts w:hint="eastAsia"/>
            </w:rPr>
          </w:rPrChange>
        </w:rPr>
        <w:tab/>
      </w:r>
      <w:r w:rsidRPr="00403456">
        <w:rPr>
          <w:rFonts w:hint="eastAsia"/>
          <w:highlight w:val="yellow"/>
          <w:rPrChange w:id="81" w:author="dabuwang" w:date="2014-09-23T22:31:00Z">
            <w:rPr>
              <w:rFonts w:hint="eastAsia"/>
            </w:rPr>
          </w:rPrChange>
        </w:rPr>
        <w:tab/>
      </w:r>
      <w:r w:rsidRPr="00403456">
        <w:rPr>
          <w:rFonts w:hint="eastAsia"/>
          <w:highlight w:val="yellow"/>
          <w:rPrChange w:id="82" w:author="dabuwang" w:date="2014-09-23T22:31:00Z">
            <w:rPr>
              <w:rFonts w:hint="eastAsia"/>
            </w:rPr>
          </w:rPrChange>
        </w:rPr>
        <w:tab/>
      </w:r>
      <w:r w:rsidRPr="00403456">
        <w:rPr>
          <w:rFonts w:hint="eastAsia"/>
          <w:highlight w:val="yellow"/>
          <w:rPrChange w:id="83" w:author="dabuwang" w:date="2014-09-23T22:31:00Z">
            <w:rPr>
              <w:rFonts w:hint="eastAsia"/>
            </w:rPr>
          </w:rPrChange>
        </w:rPr>
        <w:tab/>
        <w:t>"label":"</w:t>
      </w:r>
      <w:r w:rsidRPr="00403456">
        <w:rPr>
          <w:rFonts w:hint="eastAsia"/>
          <w:highlight w:val="yellow"/>
          <w:rPrChange w:id="84" w:author="dabuwang" w:date="2014-09-23T22:31:00Z">
            <w:rPr>
              <w:rFonts w:hint="eastAsia"/>
            </w:rPr>
          </w:rPrChange>
        </w:rPr>
        <w:t>许久了</w:t>
      </w:r>
      <w:r w:rsidRPr="00403456">
        <w:rPr>
          <w:rFonts w:hint="eastAsia"/>
          <w:highlight w:val="yellow"/>
          <w:rPrChange w:id="85" w:author="dabuwang" w:date="2014-09-23T22:31:00Z">
            <w:rPr>
              <w:rFonts w:hint="eastAsia"/>
            </w:rPr>
          </w:rPrChange>
        </w:rPr>
        <w:t>"</w:t>
      </w:r>
    </w:p>
    <w:p w:rsidR="00403456" w:rsidRPr="00403456" w:rsidRDefault="00403456" w:rsidP="00403456">
      <w:pPr>
        <w:rPr>
          <w:highlight w:val="yellow"/>
          <w:rPrChange w:id="86" w:author="dabuwang" w:date="2014-09-23T22:31:00Z">
            <w:rPr/>
          </w:rPrChange>
        </w:rPr>
      </w:pPr>
      <w:r w:rsidRPr="00403456">
        <w:rPr>
          <w:highlight w:val="yellow"/>
          <w:rPrChange w:id="87" w:author="dabuwang" w:date="2014-09-23T22:31:00Z">
            <w:rPr/>
          </w:rPrChange>
        </w:rPr>
        <w:t xml:space="preserve">        </w:t>
      </w:r>
      <w:r w:rsidRPr="00403456">
        <w:rPr>
          <w:highlight w:val="yellow"/>
          <w:rPrChange w:id="88" w:author="dabuwang" w:date="2014-09-23T22:31:00Z">
            <w:rPr/>
          </w:rPrChange>
        </w:rPr>
        <w:tab/>
      </w:r>
      <w:r w:rsidRPr="00403456">
        <w:rPr>
          <w:highlight w:val="yellow"/>
          <w:rPrChange w:id="89" w:author="dabuwang" w:date="2014-09-23T22:31:00Z">
            <w:rPr/>
          </w:rPrChange>
        </w:rPr>
        <w:tab/>
      </w:r>
      <w:r w:rsidRPr="00403456">
        <w:rPr>
          <w:highlight w:val="yellow"/>
          <w:rPrChange w:id="90" w:author="dabuwang" w:date="2014-09-23T22:31:00Z">
            <w:rPr/>
          </w:rPrChange>
        </w:rPr>
        <w:tab/>
      </w:r>
      <w:r w:rsidRPr="00403456">
        <w:rPr>
          <w:highlight w:val="yellow"/>
          <w:rPrChange w:id="91" w:author="dabuwang" w:date="2014-09-23T22:31:00Z">
            <w:rPr/>
          </w:rPrChange>
        </w:rPr>
        <w:tab/>
      </w:r>
      <w:r w:rsidRPr="00403456">
        <w:rPr>
          <w:highlight w:val="yellow"/>
          <w:rPrChange w:id="92" w:author="dabuwang" w:date="2014-09-23T22:31:00Z">
            <w:rPr/>
          </w:rPrChange>
        </w:rPr>
        <w:tab/>
        <w:t>},</w:t>
      </w:r>
    </w:p>
    <w:p w:rsidR="00403456" w:rsidRPr="00403456" w:rsidRDefault="00403456" w:rsidP="00403456">
      <w:pPr>
        <w:rPr>
          <w:highlight w:val="yellow"/>
          <w:rPrChange w:id="93" w:author="dabuwang" w:date="2014-09-23T22:31:00Z">
            <w:rPr/>
          </w:rPrChange>
        </w:rPr>
      </w:pPr>
      <w:r w:rsidRPr="00403456">
        <w:rPr>
          <w:highlight w:val="yellow"/>
          <w:rPrChange w:id="94" w:author="dabuwang" w:date="2014-09-23T22:31:00Z">
            <w:rPr/>
          </w:rPrChange>
        </w:rPr>
        <w:t xml:space="preserve">        </w:t>
      </w:r>
      <w:r w:rsidRPr="00403456">
        <w:rPr>
          <w:highlight w:val="yellow"/>
          <w:rPrChange w:id="95" w:author="dabuwang" w:date="2014-09-23T22:31:00Z">
            <w:rPr/>
          </w:rPrChange>
        </w:rPr>
        <w:tab/>
      </w:r>
      <w:r w:rsidRPr="00403456">
        <w:rPr>
          <w:highlight w:val="yellow"/>
          <w:rPrChange w:id="96" w:author="dabuwang" w:date="2014-09-23T22:31:00Z">
            <w:rPr/>
          </w:rPrChange>
        </w:rPr>
        <w:tab/>
      </w:r>
      <w:r w:rsidRPr="00403456">
        <w:rPr>
          <w:highlight w:val="yellow"/>
          <w:rPrChange w:id="97" w:author="dabuwang" w:date="2014-09-23T22:31:00Z">
            <w:rPr/>
          </w:rPrChange>
        </w:rPr>
        <w:tab/>
      </w:r>
      <w:r w:rsidRPr="00403456">
        <w:rPr>
          <w:highlight w:val="yellow"/>
          <w:rPrChange w:id="98" w:author="dabuwang" w:date="2014-09-23T22:31:00Z">
            <w:rPr/>
          </w:rPrChange>
        </w:rPr>
        <w:tab/>
      </w:r>
      <w:r w:rsidRPr="00403456">
        <w:rPr>
          <w:highlight w:val="yellow"/>
          <w:rPrChange w:id="99" w:author="dabuwang" w:date="2014-09-23T22:31:00Z">
            <w:rPr/>
          </w:rPrChange>
        </w:rPr>
        <w:tab/>
        <w:t>{</w:t>
      </w:r>
    </w:p>
    <w:p w:rsidR="00403456" w:rsidRPr="00403456" w:rsidRDefault="00403456" w:rsidP="00403456">
      <w:pPr>
        <w:rPr>
          <w:rFonts w:hint="eastAsia"/>
          <w:highlight w:val="yellow"/>
          <w:rPrChange w:id="100" w:author="dabuwang" w:date="2014-09-23T22:31:00Z">
            <w:rPr>
              <w:rFonts w:hint="eastAsia"/>
            </w:rPr>
          </w:rPrChange>
        </w:rPr>
      </w:pPr>
      <w:r w:rsidRPr="00403456">
        <w:rPr>
          <w:rFonts w:hint="eastAsia"/>
          <w:highlight w:val="yellow"/>
          <w:rPrChange w:id="101" w:author="dabuwang" w:date="2014-09-23T22:31:00Z">
            <w:rPr>
              <w:rFonts w:hint="eastAsia"/>
            </w:rPr>
          </w:rPrChange>
        </w:rPr>
        <w:t xml:space="preserve">        </w:t>
      </w:r>
      <w:r w:rsidRPr="00403456">
        <w:rPr>
          <w:rFonts w:hint="eastAsia"/>
          <w:highlight w:val="yellow"/>
          <w:rPrChange w:id="102" w:author="dabuwang" w:date="2014-09-23T22:31:00Z">
            <w:rPr>
              <w:rFonts w:hint="eastAsia"/>
            </w:rPr>
          </w:rPrChange>
        </w:rPr>
        <w:tab/>
      </w:r>
      <w:r w:rsidRPr="00403456">
        <w:rPr>
          <w:rFonts w:hint="eastAsia"/>
          <w:highlight w:val="yellow"/>
          <w:rPrChange w:id="103" w:author="dabuwang" w:date="2014-09-23T22:31:00Z">
            <w:rPr>
              <w:rFonts w:hint="eastAsia"/>
            </w:rPr>
          </w:rPrChange>
        </w:rPr>
        <w:tab/>
      </w:r>
      <w:r w:rsidRPr="00403456">
        <w:rPr>
          <w:rFonts w:hint="eastAsia"/>
          <w:highlight w:val="yellow"/>
          <w:rPrChange w:id="104" w:author="dabuwang" w:date="2014-09-23T22:31:00Z">
            <w:rPr>
              <w:rFonts w:hint="eastAsia"/>
            </w:rPr>
          </w:rPrChange>
        </w:rPr>
        <w:tab/>
      </w:r>
      <w:r w:rsidRPr="00403456">
        <w:rPr>
          <w:rFonts w:hint="eastAsia"/>
          <w:highlight w:val="yellow"/>
          <w:rPrChange w:id="105" w:author="dabuwang" w:date="2014-09-23T22:31:00Z">
            <w:rPr>
              <w:rFonts w:hint="eastAsia"/>
            </w:rPr>
          </w:rPrChange>
        </w:rPr>
        <w:tab/>
      </w:r>
      <w:r w:rsidRPr="00403456">
        <w:rPr>
          <w:rFonts w:hint="eastAsia"/>
          <w:highlight w:val="yellow"/>
          <w:rPrChange w:id="106" w:author="dabuwang" w:date="2014-09-23T22:31:00Z">
            <w:rPr>
              <w:rFonts w:hint="eastAsia"/>
            </w:rPr>
          </w:rPrChange>
        </w:rPr>
        <w:tab/>
      </w:r>
      <w:r w:rsidRPr="00403456">
        <w:rPr>
          <w:rFonts w:hint="eastAsia"/>
          <w:highlight w:val="yellow"/>
          <w:rPrChange w:id="107" w:author="dabuwang" w:date="2014-09-23T22:31:00Z">
            <w:rPr>
              <w:rFonts w:hint="eastAsia"/>
            </w:rPr>
          </w:rPrChange>
        </w:rPr>
        <w:tab/>
        <w:t>"label":"</w:t>
      </w:r>
      <w:r w:rsidRPr="00403456">
        <w:rPr>
          <w:rFonts w:hint="eastAsia"/>
          <w:highlight w:val="yellow"/>
          <w:rPrChange w:id="108" w:author="dabuwang" w:date="2014-09-23T22:31:00Z">
            <w:rPr>
              <w:rFonts w:hint="eastAsia"/>
            </w:rPr>
          </w:rPrChange>
        </w:rPr>
        <w:t>注意没注意</w:t>
      </w:r>
      <w:r w:rsidRPr="00403456">
        <w:rPr>
          <w:rFonts w:hint="eastAsia"/>
          <w:highlight w:val="yellow"/>
          <w:rPrChange w:id="109" w:author="dabuwang" w:date="2014-09-23T22:31:00Z">
            <w:rPr>
              <w:rFonts w:hint="eastAsia"/>
            </w:rPr>
          </w:rPrChange>
        </w:rPr>
        <w:t>",</w:t>
      </w:r>
    </w:p>
    <w:p w:rsidR="00403456" w:rsidRPr="00403456" w:rsidRDefault="00403456" w:rsidP="00403456">
      <w:pPr>
        <w:rPr>
          <w:highlight w:val="yellow"/>
          <w:rPrChange w:id="110" w:author="dabuwang" w:date="2014-09-23T22:31:00Z">
            <w:rPr/>
          </w:rPrChange>
        </w:rPr>
      </w:pPr>
      <w:r w:rsidRPr="00403456">
        <w:rPr>
          <w:highlight w:val="yellow"/>
          <w:rPrChange w:id="111" w:author="dabuwang" w:date="2014-09-23T22:31:00Z">
            <w:rPr/>
          </w:rPrChange>
        </w:rPr>
        <w:t xml:space="preserve">        </w:t>
      </w:r>
      <w:r w:rsidRPr="00403456">
        <w:rPr>
          <w:highlight w:val="yellow"/>
          <w:rPrChange w:id="112" w:author="dabuwang" w:date="2014-09-23T22:31:00Z">
            <w:rPr/>
          </w:rPrChange>
        </w:rPr>
        <w:tab/>
      </w:r>
      <w:r w:rsidRPr="00403456">
        <w:rPr>
          <w:highlight w:val="yellow"/>
          <w:rPrChange w:id="113" w:author="dabuwang" w:date="2014-09-23T22:31:00Z">
            <w:rPr/>
          </w:rPrChange>
        </w:rPr>
        <w:tab/>
      </w:r>
      <w:r w:rsidRPr="00403456">
        <w:rPr>
          <w:highlight w:val="yellow"/>
          <w:rPrChange w:id="114" w:author="dabuwang" w:date="2014-09-23T22:31:00Z">
            <w:rPr/>
          </w:rPrChange>
        </w:rPr>
        <w:tab/>
      </w:r>
      <w:r w:rsidRPr="00403456">
        <w:rPr>
          <w:highlight w:val="yellow"/>
          <w:rPrChange w:id="115" w:author="dabuwang" w:date="2014-09-23T22:31:00Z">
            <w:rPr/>
          </w:rPrChange>
        </w:rPr>
        <w:tab/>
      </w:r>
      <w:r w:rsidRPr="00403456">
        <w:rPr>
          <w:highlight w:val="yellow"/>
          <w:rPrChange w:id="116" w:author="dabuwang" w:date="2014-09-23T22:31:00Z">
            <w:rPr/>
          </w:rPrChange>
        </w:rPr>
        <w:tab/>
        <w:t>},</w:t>
      </w:r>
    </w:p>
    <w:p w:rsidR="00403456" w:rsidRPr="00403456" w:rsidRDefault="00403456" w:rsidP="00403456">
      <w:pPr>
        <w:rPr>
          <w:highlight w:val="yellow"/>
          <w:rPrChange w:id="117" w:author="dabuwang" w:date="2014-09-23T22:31:00Z">
            <w:rPr/>
          </w:rPrChange>
        </w:rPr>
      </w:pPr>
      <w:r w:rsidRPr="00403456">
        <w:rPr>
          <w:highlight w:val="yellow"/>
          <w:rPrChange w:id="118" w:author="dabuwang" w:date="2014-09-23T22:31:00Z">
            <w:rPr/>
          </w:rPrChange>
        </w:rPr>
        <w:t xml:space="preserve">        </w:t>
      </w:r>
      <w:r w:rsidRPr="00403456">
        <w:rPr>
          <w:highlight w:val="yellow"/>
          <w:rPrChange w:id="119" w:author="dabuwang" w:date="2014-09-23T22:31:00Z">
            <w:rPr/>
          </w:rPrChange>
        </w:rPr>
        <w:tab/>
      </w:r>
      <w:r w:rsidRPr="00403456">
        <w:rPr>
          <w:highlight w:val="yellow"/>
          <w:rPrChange w:id="120" w:author="dabuwang" w:date="2014-09-23T22:31:00Z">
            <w:rPr/>
          </w:rPrChange>
        </w:rPr>
        <w:tab/>
      </w:r>
      <w:r w:rsidRPr="00403456">
        <w:rPr>
          <w:highlight w:val="yellow"/>
          <w:rPrChange w:id="121" w:author="dabuwang" w:date="2014-09-23T22:31:00Z">
            <w:rPr/>
          </w:rPrChange>
        </w:rPr>
        <w:tab/>
      </w:r>
      <w:r w:rsidRPr="00403456">
        <w:rPr>
          <w:highlight w:val="yellow"/>
          <w:rPrChange w:id="122" w:author="dabuwang" w:date="2014-09-23T22:31:00Z">
            <w:rPr/>
          </w:rPrChange>
        </w:rPr>
        <w:tab/>
      </w:r>
      <w:r w:rsidRPr="00403456">
        <w:rPr>
          <w:highlight w:val="yellow"/>
          <w:rPrChange w:id="123" w:author="dabuwang" w:date="2014-09-23T22:31:00Z">
            <w:rPr/>
          </w:rPrChange>
        </w:rPr>
        <w:tab/>
        <w:t>{</w:t>
      </w:r>
    </w:p>
    <w:p w:rsidR="00403456" w:rsidRPr="00403456" w:rsidRDefault="00403456" w:rsidP="00403456">
      <w:pPr>
        <w:rPr>
          <w:rFonts w:hint="eastAsia"/>
          <w:highlight w:val="yellow"/>
          <w:rPrChange w:id="124" w:author="dabuwang" w:date="2014-09-23T22:31:00Z">
            <w:rPr>
              <w:rFonts w:hint="eastAsia"/>
            </w:rPr>
          </w:rPrChange>
        </w:rPr>
      </w:pPr>
      <w:r w:rsidRPr="00403456">
        <w:rPr>
          <w:rFonts w:hint="eastAsia"/>
          <w:highlight w:val="yellow"/>
          <w:rPrChange w:id="125" w:author="dabuwang" w:date="2014-09-23T22:31:00Z">
            <w:rPr>
              <w:rFonts w:hint="eastAsia"/>
            </w:rPr>
          </w:rPrChange>
        </w:rPr>
        <w:t xml:space="preserve">        </w:t>
      </w:r>
      <w:r w:rsidRPr="00403456">
        <w:rPr>
          <w:rFonts w:hint="eastAsia"/>
          <w:highlight w:val="yellow"/>
          <w:rPrChange w:id="126" w:author="dabuwang" w:date="2014-09-23T22:31:00Z">
            <w:rPr>
              <w:rFonts w:hint="eastAsia"/>
            </w:rPr>
          </w:rPrChange>
        </w:rPr>
        <w:tab/>
      </w:r>
      <w:r w:rsidRPr="00403456">
        <w:rPr>
          <w:rFonts w:hint="eastAsia"/>
          <w:highlight w:val="yellow"/>
          <w:rPrChange w:id="127" w:author="dabuwang" w:date="2014-09-23T22:31:00Z">
            <w:rPr>
              <w:rFonts w:hint="eastAsia"/>
            </w:rPr>
          </w:rPrChange>
        </w:rPr>
        <w:tab/>
      </w:r>
      <w:r w:rsidRPr="00403456">
        <w:rPr>
          <w:rFonts w:hint="eastAsia"/>
          <w:highlight w:val="yellow"/>
          <w:rPrChange w:id="128" w:author="dabuwang" w:date="2014-09-23T22:31:00Z">
            <w:rPr>
              <w:rFonts w:hint="eastAsia"/>
            </w:rPr>
          </w:rPrChange>
        </w:rPr>
        <w:tab/>
      </w:r>
      <w:r w:rsidRPr="00403456">
        <w:rPr>
          <w:rFonts w:hint="eastAsia"/>
          <w:highlight w:val="yellow"/>
          <w:rPrChange w:id="129" w:author="dabuwang" w:date="2014-09-23T22:31:00Z">
            <w:rPr>
              <w:rFonts w:hint="eastAsia"/>
            </w:rPr>
          </w:rPrChange>
        </w:rPr>
        <w:tab/>
      </w:r>
      <w:r w:rsidRPr="00403456">
        <w:rPr>
          <w:rFonts w:hint="eastAsia"/>
          <w:highlight w:val="yellow"/>
          <w:rPrChange w:id="130" w:author="dabuwang" w:date="2014-09-23T22:31:00Z">
            <w:rPr>
              <w:rFonts w:hint="eastAsia"/>
            </w:rPr>
          </w:rPrChange>
        </w:rPr>
        <w:tab/>
      </w:r>
      <w:r w:rsidRPr="00403456">
        <w:rPr>
          <w:rFonts w:hint="eastAsia"/>
          <w:highlight w:val="yellow"/>
          <w:rPrChange w:id="131" w:author="dabuwang" w:date="2014-09-23T22:31:00Z">
            <w:rPr>
              <w:rFonts w:hint="eastAsia"/>
            </w:rPr>
          </w:rPrChange>
        </w:rPr>
        <w:tab/>
        <w:t>"label":"</w:t>
      </w:r>
      <w:r w:rsidRPr="00403456">
        <w:rPr>
          <w:rFonts w:hint="eastAsia"/>
          <w:highlight w:val="yellow"/>
          <w:rPrChange w:id="132" w:author="dabuwang" w:date="2014-09-23T22:31:00Z">
            <w:rPr>
              <w:rFonts w:hint="eastAsia"/>
            </w:rPr>
          </w:rPrChange>
        </w:rPr>
        <w:t>呼噜呼噜</w:t>
      </w:r>
      <w:r w:rsidRPr="00403456">
        <w:rPr>
          <w:rFonts w:hint="eastAsia"/>
          <w:highlight w:val="yellow"/>
          <w:rPrChange w:id="133" w:author="dabuwang" w:date="2014-09-23T22:31:00Z">
            <w:rPr>
              <w:rFonts w:hint="eastAsia"/>
            </w:rPr>
          </w:rPrChange>
        </w:rPr>
        <w:t>"</w:t>
      </w:r>
    </w:p>
    <w:p w:rsidR="00403456" w:rsidRPr="00403456" w:rsidRDefault="00403456" w:rsidP="00403456">
      <w:pPr>
        <w:rPr>
          <w:highlight w:val="yellow"/>
          <w:rPrChange w:id="134" w:author="dabuwang" w:date="2014-09-23T22:31:00Z">
            <w:rPr/>
          </w:rPrChange>
        </w:rPr>
      </w:pPr>
      <w:r w:rsidRPr="00403456">
        <w:rPr>
          <w:highlight w:val="yellow"/>
          <w:rPrChange w:id="135" w:author="dabuwang" w:date="2014-09-23T22:31:00Z">
            <w:rPr/>
          </w:rPrChange>
        </w:rPr>
        <w:t xml:space="preserve">        </w:t>
      </w:r>
      <w:r w:rsidRPr="00403456">
        <w:rPr>
          <w:highlight w:val="yellow"/>
          <w:rPrChange w:id="136" w:author="dabuwang" w:date="2014-09-23T22:31:00Z">
            <w:rPr/>
          </w:rPrChange>
        </w:rPr>
        <w:tab/>
      </w:r>
      <w:r w:rsidRPr="00403456">
        <w:rPr>
          <w:highlight w:val="yellow"/>
          <w:rPrChange w:id="137" w:author="dabuwang" w:date="2014-09-23T22:31:00Z">
            <w:rPr/>
          </w:rPrChange>
        </w:rPr>
        <w:tab/>
      </w:r>
      <w:r w:rsidRPr="00403456">
        <w:rPr>
          <w:highlight w:val="yellow"/>
          <w:rPrChange w:id="138" w:author="dabuwang" w:date="2014-09-23T22:31:00Z">
            <w:rPr/>
          </w:rPrChange>
        </w:rPr>
        <w:tab/>
      </w:r>
      <w:r w:rsidRPr="00403456">
        <w:rPr>
          <w:highlight w:val="yellow"/>
          <w:rPrChange w:id="139" w:author="dabuwang" w:date="2014-09-23T22:31:00Z">
            <w:rPr/>
          </w:rPrChange>
        </w:rPr>
        <w:tab/>
      </w:r>
      <w:r w:rsidRPr="00403456">
        <w:rPr>
          <w:highlight w:val="yellow"/>
          <w:rPrChange w:id="140" w:author="dabuwang" w:date="2014-09-23T22:31:00Z">
            <w:rPr/>
          </w:rPrChange>
        </w:rPr>
        <w:tab/>
        <w:t>},</w:t>
      </w:r>
    </w:p>
    <w:p w:rsidR="00403456" w:rsidRPr="00403456" w:rsidRDefault="00403456" w:rsidP="00403456">
      <w:pPr>
        <w:rPr>
          <w:highlight w:val="yellow"/>
          <w:rPrChange w:id="141" w:author="dabuwang" w:date="2014-09-23T22:31:00Z">
            <w:rPr/>
          </w:rPrChange>
        </w:rPr>
      </w:pPr>
      <w:r w:rsidRPr="00403456">
        <w:rPr>
          <w:highlight w:val="yellow"/>
          <w:rPrChange w:id="142" w:author="dabuwang" w:date="2014-09-23T22:31:00Z">
            <w:rPr/>
          </w:rPrChange>
        </w:rPr>
        <w:t xml:space="preserve">        </w:t>
      </w:r>
      <w:r w:rsidRPr="00403456">
        <w:rPr>
          <w:highlight w:val="yellow"/>
          <w:rPrChange w:id="143" w:author="dabuwang" w:date="2014-09-23T22:31:00Z">
            <w:rPr/>
          </w:rPrChange>
        </w:rPr>
        <w:tab/>
      </w:r>
      <w:r w:rsidRPr="00403456">
        <w:rPr>
          <w:highlight w:val="yellow"/>
          <w:rPrChange w:id="144" w:author="dabuwang" w:date="2014-09-23T22:31:00Z">
            <w:rPr/>
          </w:rPrChange>
        </w:rPr>
        <w:tab/>
      </w:r>
      <w:r w:rsidRPr="00403456">
        <w:rPr>
          <w:highlight w:val="yellow"/>
          <w:rPrChange w:id="145" w:author="dabuwang" w:date="2014-09-23T22:31:00Z">
            <w:rPr/>
          </w:rPrChange>
        </w:rPr>
        <w:tab/>
      </w:r>
      <w:r w:rsidRPr="00403456">
        <w:rPr>
          <w:highlight w:val="yellow"/>
          <w:rPrChange w:id="146" w:author="dabuwang" w:date="2014-09-23T22:31:00Z">
            <w:rPr/>
          </w:rPrChange>
        </w:rPr>
        <w:tab/>
      </w:r>
      <w:r w:rsidRPr="00403456">
        <w:rPr>
          <w:highlight w:val="yellow"/>
          <w:rPrChange w:id="147" w:author="dabuwang" w:date="2014-09-23T22:31:00Z">
            <w:rPr/>
          </w:rPrChange>
        </w:rPr>
        <w:tab/>
        <w:t>{</w:t>
      </w:r>
    </w:p>
    <w:p w:rsidR="00403456" w:rsidRPr="00403456" w:rsidRDefault="00403456" w:rsidP="00403456">
      <w:pPr>
        <w:rPr>
          <w:rFonts w:hint="eastAsia"/>
          <w:highlight w:val="yellow"/>
          <w:rPrChange w:id="148" w:author="dabuwang" w:date="2014-09-23T22:31:00Z">
            <w:rPr>
              <w:rFonts w:hint="eastAsia"/>
            </w:rPr>
          </w:rPrChange>
        </w:rPr>
      </w:pPr>
      <w:r w:rsidRPr="00403456">
        <w:rPr>
          <w:rFonts w:hint="eastAsia"/>
          <w:highlight w:val="yellow"/>
          <w:rPrChange w:id="149" w:author="dabuwang" w:date="2014-09-23T22:31:00Z">
            <w:rPr>
              <w:rFonts w:hint="eastAsia"/>
            </w:rPr>
          </w:rPrChange>
        </w:rPr>
        <w:t xml:space="preserve">        </w:t>
      </w:r>
      <w:r w:rsidRPr="00403456">
        <w:rPr>
          <w:rFonts w:hint="eastAsia"/>
          <w:highlight w:val="yellow"/>
          <w:rPrChange w:id="150" w:author="dabuwang" w:date="2014-09-23T22:31:00Z">
            <w:rPr>
              <w:rFonts w:hint="eastAsia"/>
            </w:rPr>
          </w:rPrChange>
        </w:rPr>
        <w:tab/>
      </w:r>
      <w:r w:rsidRPr="00403456">
        <w:rPr>
          <w:rFonts w:hint="eastAsia"/>
          <w:highlight w:val="yellow"/>
          <w:rPrChange w:id="151" w:author="dabuwang" w:date="2014-09-23T22:31:00Z">
            <w:rPr>
              <w:rFonts w:hint="eastAsia"/>
            </w:rPr>
          </w:rPrChange>
        </w:rPr>
        <w:tab/>
      </w:r>
      <w:r w:rsidRPr="00403456">
        <w:rPr>
          <w:rFonts w:hint="eastAsia"/>
          <w:highlight w:val="yellow"/>
          <w:rPrChange w:id="152" w:author="dabuwang" w:date="2014-09-23T22:31:00Z">
            <w:rPr>
              <w:rFonts w:hint="eastAsia"/>
            </w:rPr>
          </w:rPrChange>
        </w:rPr>
        <w:tab/>
      </w:r>
      <w:r w:rsidRPr="00403456">
        <w:rPr>
          <w:rFonts w:hint="eastAsia"/>
          <w:highlight w:val="yellow"/>
          <w:rPrChange w:id="153" w:author="dabuwang" w:date="2014-09-23T22:31:00Z">
            <w:rPr>
              <w:rFonts w:hint="eastAsia"/>
            </w:rPr>
          </w:rPrChange>
        </w:rPr>
        <w:tab/>
      </w:r>
      <w:r w:rsidRPr="00403456">
        <w:rPr>
          <w:rFonts w:hint="eastAsia"/>
          <w:highlight w:val="yellow"/>
          <w:rPrChange w:id="154" w:author="dabuwang" w:date="2014-09-23T22:31:00Z">
            <w:rPr>
              <w:rFonts w:hint="eastAsia"/>
            </w:rPr>
          </w:rPrChange>
        </w:rPr>
        <w:tab/>
      </w:r>
      <w:r w:rsidRPr="00403456">
        <w:rPr>
          <w:rFonts w:hint="eastAsia"/>
          <w:highlight w:val="yellow"/>
          <w:rPrChange w:id="155" w:author="dabuwang" w:date="2014-09-23T22:31:00Z">
            <w:rPr>
              <w:rFonts w:hint="eastAsia"/>
            </w:rPr>
          </w:rPrChange>
        </w:rPr>
        <w:tab/>
        <w:t>"label":"</w:t>
      </w:r>
      <w:r w:rsidRPr="00403456">
        <w:rPr>
          <w:rFonts w:hint="eastAsia"/>
          <w:highlight w:val="yellow"/>
          <w:rPrChange w:id="156" w:author="dabuwang" w:date="2014-09-23T22:31:00Z">
            <w:rPr>
              <w:rFonts w:hint="eastAsia"/>
            </w:rPr>
          </w:rPrChange>
        </w:rPr>
        <w:t>嘘嘘</w:t>
      </w:r>
      <w:r w:rsidRPr="00403456">
        <w:rPr>
          <w:rFonts w:hint="eastAsia"/>
          <w:highlight w:val="yellow"/>
          <w:rPrChange w:id="157" w:author="dabuwang" w:date="2014-09-23T22:31:00Z">
            <w:rPr>
              <w:rFonts w:hint="eastAsia"/>
            </w:rPr>
          </w:rPrChange>
        </w:rPr>
        <w:t>"</w:t>
      </w:r>
    </w:p>
    <w:p w:rsidR="00403456" w:rsidRPr="00403456" w:rsidRDefault="00403456" w:rsidP="00403456">
      <w:pPr>
        <w:rPr>
          <w:highlight w:val="yellow"/>
          <w:rPrChange w:id="158" w:author="dabuwang" w:date="2014-09-23T22:31:00Z">
            <w:rPr/>
          </w:rPrChange>
        </w:rPr>
      </w:pPr>
      <w:r w:rsidRPr="00403456">
        <w:rPr>
          <w:highlight w:val="yellow"/>
          <w:rPrChange w:id="159" w:author="dabuwang" w:date="2014-09-23T22:31:00Z">
            <w:rPr/>
          </w:rPrChange>
        </w:rPr>
        <w:t xml:space="preserve">        </w:t>
      </w:r>
      <w:r w:rsidRPr="00403456">
        <w:rPr>
          <w:highlight w:val="yellow"/>
          <w:rPrChange w:id="160" w:author="dabuwang" w:date="2014-09-23T22:31:00Z">
            <w:rPr/>
          </w:rPrChange>
        </w:rPr>
        <w:tab/>
      </w:r>
      <w:r w:rsidRPr="00403456">
        <w:rPr>
          <w:highlight w:val="yellow"/>
          <w:rPrChange w:id="161" w:author="dabuwang" w:date="2014-09-23T22:31:00Z">
            <w:rPr/>
          </w:rPrChange>
        </w:rPr>
        <w:tab/>
      </w:r>
      <w:r w:rsidRPr="00403456">
        <w:rPr>
          <w:highlight w:val="yellow"/>
          <w:rPrChange w:id="162" w:author="dabuwang" w:date="2014-09-23T22:31:00Z">
            <w:rPr/>
          </w:rPrChange>
        </w:rPr>
        <w:tab/>
      </w:r>
      <w:r w:rsidRPr="00403456">
        <w:rPr>
          <w:highlight w:val="yellow"/>
          <w:rPrChange w:id="163" w:author="dabuwang" w:date="2014-09-23T22:31:00Z">
            <w:rPr/>
          </w:rPrChange>
        </w:rPr>
        <w:tab/>
      </w:r>
      <w:r w:rsidRPr="00403456">
        <w:rPr>
          <w:highlight w:val="yellow"/>
          <w:rPrChange w:id="164" w:author="dabuwang" w:date="2014-09-23T22:31:00Z">
            <w:rPr/>
          </w:rPrChange>
        </w:rPr>
        <w:tab/>
        <w:t>}</w:t>
      </w:r>
    </w:p>
    <w:p w:rsidR="00403456" w:rsidRPr="00403456" w:rsidRDefault="00403456" w:rsidP="00403456">
      <w:pPr>
        <w:rPr>
          <w:highlight w:val="yellow"/>
          <w:rPrChange w:id="165" w:author="dabuwang" w:date="2014-09-23T22:31:00Z">
            <w:rPr/>
          </w:rPrChange>
        </w:rPr>
      </w:pPr>
      <w:r w:rsidRPr="00403456">
        <w:rPr>
          <w:highlight w:val="yellow"/>
          <w:rPrChange w:id="166" w:author="dabuwang" w:date="2014-09-23T22:31:00Z">
            <w:rPr/>
          </w:rPrChange>
        </w:rPr>
        <w:t xml:space="preserve">        </w:t>
      </w:r>
      <w:r w:rsidRPr="00403456">
        <w:rPr>
          <w:highlight w:val="yellow"/>
          <w:rPrChange w:id="167" w:author="dabuwang" w:date="2014-09-23T22:31:00Z">
            <w:rPr/>
          </w:rPrChange>
        </w:rPr>
        <w:tab/>
      </w:r>
      <w:r w:rsidRPr="00403456">
        <w:rPr>
          <w:highlight w:val="yellow"/>
          <w:rPrChange w:id="168" w:author="dabuwang" w:date="2014-09-23T22:31:00Z">
            <w:rPr/>
          </w:rPrChange>
        </w:rPr>
        <w:tab/>
      </w:r>
      <w:r w:rsidRPr="00403456">
        <w:rPr>
          <w:highlight w:val="yellow"/>
          <w:rPrChange w:id="169" w:author="dabuwang" w:date="2014-09-23T22:31:00Z">
            <w:rPr/>
          </w:rPrChange>
        </w:rPr>
        <w:tab/>
      </w:r>
      <w:r w:rsidRPr="00403456">
        <w:rPr>
          <w:highlight w:val="yellow"/>
          <w:rPrChange w:id="170" w:author="dabuwang" w:date="2014-09-23T22:31:00Z">
            <w:rPr/>
          </w:rPrChange>
        </w:rPr>
        <w:tab/>
        <w:t>]</w:t>
      </w:r>
    </w:p>
    <w:p w:rsidR="00403456" w:rsidRPr="00403456" w:rsidRDefault="00403456" w:rsidP="00403456">
      <w:pPr>
        <w:rPr>
          <w:highlight w:val="yellow"/>
          <w:rPrChange w:id="171" w:author="dabuwang" w:date="2014-09-23T22:31:00Z">
            <w:rPr/>
          </w:rPrChange>
        </w:rPr>
      </w:pPr>
      <w:r w:rsidRPr="00403456">
        <w:rPr>
          <w:highlight w:val="yellow"/>
          <w:rPrChange w:id="172" w:author="dabuwang" w:date="2014-09-23T22:31:00Z">
            <w:rPr/>
          </w:rPrChange>
        </w:rPr>
        <w:t xml:space="preserve">        </w:t>
      </w:r>
      <w:r w:rsidRPr="00403456">
        <w:rPr>
          <w:highlight w:val="yellow"/>
          <w:rPrChange w:id="173" w:author="dabuwang" w:date="2014-09-23T22:31:00Z">
            <w:rPr/>
          </w:rPrChange>
        </w:rPr>
        <w:tab/>
      </w:r>
      <w:r w:rsidRPr="00403456">
        <w:rPr>
          <w:highlight w:val="yellow"/>
          <w:rPrChange w:id="174" w:author="dabuwang" w:date="2014-09-23T22:31:00Z">
            <w:rPr/>
          </w:rPrChange>
        </w:rPr>
        <w:tab/>
      </w:r>
      <w:r w:rsidRPr="00403456">
        <w:rPr>
          <w:highlight w:val="yellow"/>
          <w:rPrChange w:id="175" w:author="dabuwang" w:date="2014-09-23T22:31:00Z">
            <w:rPr/>
          </w:rPrChange>
        </w:rPr>
        <w:tab/>
        <w:t>},</w:t>
      </w:r>
    </w:p>
    <w:p w:rsidR="00403456" w:rsidRPr="00403456" w:rsidRDefault="00403456" w:rsidP="00403456">
      <w:pPr>
        <w:rPr>
          <w:highlight w:val="yellow"/>
          <w:rPrChange w:id="176" w:author="dabuwang" w:date="2014-09-23T22:31:00Z">
            <w:rPr/>
          </w:rPrChange>
        </w:rPr>
      </w:pPr>
      <w:r w:rsidRPr="00403456">
        <w:rPr>
          <w:highlight w:val="yellow"/>
          <w:rPrChange w:id="177" w:author="dabuwang" w:date="2014-09-23T22:31:00Z">
            <w:rPr/>
          </w:rPrChange>
        </w:rPr>
        <w:t xml:space="preserve">        </w:t>
      </w:r>
      <w:r w:rsidRPr="00403456">
        <w:rPr>
          <w:highlight w:val="yellow"/>
          <w:rPrChange w:id="178" w:author="dabuwang" w:date="2014-09-23T22:31:00Z">
            <w:rPr/>
          </w:rPrChange>
        </w:rPr>
        <w:tab/>
      </w:r>
      <w:r w:rsidRPr="00403456">
        <w:rPr>
          <w:highlight w:val="yellow"/>
          <w:rPrChange w:id="179" w:author="dabuwang" w:date="2014-09-23T22:31:00Z">
            <w:rPr/>
          </w:rPrChange>
        </w:rPr>
        <w:tab/>
      </w:r>
      <w:r w:rsidRPr="00403456">
        <w:rPr>
          <w:highlight w:val="yellow"/>
          <w:rPrChange w:id="180" w:author="dabuwang" w:date="2014-09-23T22:31:00Z">
            <w:rPr/>
          </w:rPrChange>
        </w:rPr>
        <w:tab/>
        <w:t>{</w:t>
      </w:r>
    </w:p>
    <w:p w:rsidR="00403456" w:rsidRPr="00403456" w:rsidRDefault="00403456" w:rsidP="00403456">
      <w:pPr>
        <w:rPr>
          <w:highlight w:val="yellow"/>
          <w:rPrChange w:id="181" w:author="dabuwang" w:date="2014-09-23T22:31:00Z">
            <w:rPr/>
          </w:rPrChange>
        </w:rPr>
      </w:pPr>
      <w:r w:rsidRPr="00403456">
        <w:rPr>
          <w:highlight w:val="yellow"/>
          <w:rPrChange w:id="182" w:author="dabuwang" w:date="2014-09-23T22:31:00Z">
            <w:rPr/>
          </w:rPrChange>
        </w:rPr>
        <w:lastRenderedPageBreak/>
        <w:t xml:space="preserve">        </w:t>
      </w:r>
      <w:r w:rsidRPr="00403456">
        <w:rPr>
          <w:highlight w:val="yellow"/>
          <w:rPrChange w:id="183" w:author="dabuwang" w:date="2014-09-23T22:31:00Z">
            <w:rPr/>
          </w:rPrChange>
        </w:rPr>
        <w:tab/>
      </w:r>
      <w:r w:rsidRPr="00403456">
        <w:rPr>
          <w:highlight w:val="yellow"/>
          <w:rPrChange w:id="184" w:author="dabuwang" w:date="2014-09-23T22:31:00Z">
            <w:rPr/>
          </w:rPrChange>
        </w:rPr>
        <w:tab/>
      </w:r>
      <w:r w:rsidRPr="00403456">
        <w:rPr>
          <w:highlight w:val="yellow"/>
          <w:rPrChange w:id="185" w:author="dabuwang" w:date="2014-09-23T22:31:00Z">
            <w:rPr/>
          </w:rPrChange>
        </w:rPr>
        <w:tab/>
      </w:r>
      <w:r w:rsidRPr="00403456">
        <w:rPr>
          <w:highlight w:val="yellow"/>
          <w:rPrChange w:id="186" w:author="dabuwang" w:date="2014-09-23T22:31:00Z">
            <w:rPr/>
          </w:rPrChange>
        </w:rPr>
        <w:tab/>
        <w:t>"</w:t>
      </w:r>
      <w:proofErr w:type="gramStart"/>
      <w:r w:rsidRPr="00403456">
        <w:rPr>
          <w:highlight w:val="yellow"/>
          <w:rPrChange w:id="187" w:author="dabuwang" w:date="2014-09-23T22:31:00Z">
            <w:rPr/>
          </w:rPrChange>
        </w:rPr>
        <w:t>id</w:t>
      </w:r>
      <w:proofErr w:type="gramEnd"/>
      <w:r w:rsidRPr="00403456">
        <w:rPr>
          <w:highlight w:val="yellow"/>
          <w:rPrChange w:id="188" w:author="dabuwang" w:date="2014-09-23T22:31:00Z">
            <w:rPr/>
          </w:rPrChange>
        </w:rPr>
        <w:t>": 44,</w:t>
      </w:r>
    </w:p>
    <w:p w:rsidR="00403456" w:rsidRPr="00403456" w:rsidRDefault="00403456" w:rsidP="00403456">
      <w:pPr>
        <w:rPr>
          <w:rFonts w:hint="eastAsia"/>
          <w:highlight w:val="yellow"/>
          <w:rPrChange w:id="189" w:author="dabuwang" w:date="2014-09-23T22:31:00Z">
            <w:rPr>
              <w:rFonts w:hint="eastAsia"/>
            </w:rPr>
          </w:rPrChange>
        </w:rPr>
      </w:pPr>
      <w:r w:rsidRPr="00403456">
        <w:rPr>
          <w:rFonts w:hint="eastAsia"/>
          <w:highlight w:val="yellow"/>
          <w:rPrChange w:id="190" w:author="dabuwang" w:date="2014-09-23T22:31:00Z">
            <w:rPr>
              <w:rFonts w:hint="eastAsia"/>
            </w:rPr>
          </w:rPrChange>
        </w:rPr>
        <w:t xml:space="preserve">        </w:t>
      </w:r>
      <w:r w:rsidRPr="00403456">
        <w:rPr>
          <w:rFonts w:hint="eastAsia"/>
          <w:highlight w:val="yellow"/>
          <w:rPrChange w:id="191" w:author="dabuwang" w:date="2014-09-23T22:31:00Z">
            <w:rPr>
              <w:rFonts w:hint="eastAsia"/>
            </w:rPr>
          </w:rPrChange>
        </w:rPr>
        <w:tab/>
      </w:r>
      <w:r w:rsidRPr="00403456">
        <w:rPr>
          <w:rFonts w:hint="eastAsia"/>
          <w:highlight w:val="yellow"/>
          <w:rPrChange w:id="192" w:author="dabuwang" w:date="2014-09-23T22:31:00Z">
            <w:rPr>
              <w:rFonts w:hint="eastAsia"/>
            </w:rPr>
          </w:rPrChange>
        </w:rPr>
        <w:tab/>
      </w:r>
      <w:r w:rsidRPr="00403456">
        <w:rPr>
          <w:rFonts w:hint="eastAsia"/>
          <w:highlight w:val="yellow"/>
          <w:rPrChange w:id="193" w:author="dabuwang" w:date="2014-09-23T22:31:00Z">
            <w:rPr>
              <w:rFonts w:hint="eastAsia"/>
            </w:rPr>
          </w:rPrChange>
        </w:rPr>
        <w:tab/>
      </w:r>
      <w:r w:rsidRPr="00403456">
        <w:rPr>
          <w:rFonts w:hint="eastAsia"/>
          <w:highlight w:val="yellow"/>
          <w:rPrChange w:id="194" w:author="dabuwang" w:date="2014-09-23T22:31:00Z">
            <w:rPr>
              <w:rFonts w:hint="eastAsia"/>
            </w:rPr>
          </w:rPrChange>
        </w:rPr>
        <w:tab/>
        <w:t>"label":"</w:t>
      </w:r>
      <w:r w:rsidRPr="00403456">
        <w:rPr>
          <w:rFonts w:hint="eastAsia"/>
          <w:highlight w:val="yellow"/>
          <w:rPrChange w:id="195" w:author="dabuwang" w:date="2014-09-23T22:31:00Z">
            <w:rPr>
              <w:rFonts w:hint="eastAsia"/>
            </w:rPr>
          </w:rPrChange>
        </w:rPr>
        <w:t>这里是</w:t>
      </w:r>
      <w:r w:rsidRPr="00403456">
        <w:rPr>
          <w:rFonts w:hint="eastAsia"/>
          <w:highlight w:val="yellow"/>
          <w:rPrChange w:id="196" w:author="dabuwang" w:date="2014-09-23T22:31:00Z">
            <w:rPr>
              <w:rFonts w:hint="eastAsia"/>
            </w:rPr>
          </w:rPrChange>
        </w:rPr>
        <w:t>44</w:t>
      </w:r>
      <w:r w:rsidRPr="00403456">
        <w:rPr>
          <w:rFonts w:hint="eastAsia"/>
          <w:highlight w:val="yellow"/>
          <w:rPrChange w:id="197" w:author="dabuwang" w:date="2014-09-23T22:31:00Z">
            <w:rPr>
              <w:rFonts w:hint="eastAsia"/>
            </w:rPr>
          </w:rPrChange>
        </w:rPr>
        <w:t>题干这里是</w:t>
      </w:r>
      <w:r w:rsidRPr="00403456">
        <w:rPr>
          <w:rFonts w:hint="eastAsia"/>
          <w:highlight w:val="yellow"/>
          <w:rPrChange w:id="198" w:author="dabuwang" w:date="2014-09-23T22:31:00Z">
            <w:rPr>
              <w:rFonts w:hint="eastAsia"/>
            </w:rPr>
          </w:rPrChange>
        </w:rPr>
        <w:t>44</w:t>
      </w:r>
      <w:r w:rsidRPr="00403456">
        <w:rPr>
          <w:rFonts w:hint="eastAsia"/>
          <w:highlight w:val="yellow"/>
          <w:rPrChange w:id="199" w:author="dabuwang" w:date="2014-09-23T22:31:00Z">
            <w:rPr>
              <w:rFonts w:hint="eastAsia"/>
            </w:rPr>
          </w:rPrChange>
        </w:rPr>
        <w:t>题干这里是</w:t>
      </w:r>
      <w:r w:rsidRPr="00403456">
        <w:rPr>
          <w:rFonts w:hint="eastAsia"/>
          <w:highlight w:val="yellow"/>
          <w:rPrChange w:id="200" w:author="dabuwang" w:date="2014-09-23T22:31:00Z">
            <w:rPr>
              <w:rFonts w:hint="eastAsia"/>
            </w:rPr>
          </w:rPrChange>
        </w:rPr>
        <w:t>44</w:t>
      </w:r>
      <w:r w:rsidRPr="00403456">
        <w:rPr>
          <w:rFonts w:hint="eastAsia"/>
          <w:highlight w:val="yellow"/>
          <w:rPrChange w:id="201" w:author="dabuwang" w:date="2014-09-23T22:31:00Z">
            <w:rPr>
              <w:rFonts w:hint="eastAsia"/>
            </w:rPr>
          </w:rPrChange>
        </w:rPr>
        <w:t>题干这里是</w:t>
      </w:r>
      <w:r w:rsidRPr="00403456">
        <w:rPr>
          <w:rFonts w:hint="eastAsia"/>
          <w:highlight w:val="yellow"/>
          <w:rPrChange w:id="202" w:author="dabuwang" w:date="2014-09-23T22:31:00Z">
            <w:rPr>
              <w:rFonts w:hint="eastAsia"/>
            </w:rPr>
          </w:rPrChange>
        </w:rPr>
        <w:t>44</w:t>
      </w:r>
      <w:r w:rsidRPr="00403456">
        <w:rPr>
          <w:rFonts w:hint="eastAsia"/>
          <w:highlight w:val="yellow"/>
          <w:rPrChange w:id="203" w:author="dabuwang" w:date="2014-09-23T22:31:00Z">
            <w:rPr>
              <w:rFonts w:hint="eastAsia"/>
            </w:rPr>
          </w:rPrChange>
        </w:rPr>
        <w:t>题干这里是</w:t>
      </w:r>
      <w:r w:rsidRPr="00403456">
        <w:rPr>
          <w:rFonts w:hint="eastAsia"/>
          <w:highlight w:val="yellow"/>
          <w:rPrChange w:id="204" w:author="dabuwang" w:date="2014-09-23T22:31:00Z">
            <w:rPr>
              <w:rFonts w:hint="eastAsia"/>
            </w:rPr>
          </w:rPrChange>
        </w:rPr>
        <w:t>44</w:t>
      </w:r>
      <w:r w:rsidRPr="00403456">
        <w:rPr>
          <w:rFonts w:hint="eastAsia"/>
          <w:highlight w:val="yellow"/>
          <w:rPrChange w:id="205" w:author="dabuwang" w:date="2014-09-23T22:31:00Z">
            <w:rPr>
              <w:rFonts w:hint="eastAsia"/>
            </w:rPr>
          </w:rPrChange>
        </w:rPr>
        <w:t>题干</w:t>
      </w:r>
      <w:r w:rsidRPr="00403456">
        <w:rPr>
          <w:rFonts w:hint="eastAsia"/>
          <w:highlight w:val="yellow"/>
          <w:rPrChange w:id="206" w:author="dabuwang" w:date="2014-09-23T22:31:00Z">
            <w:rPr>
              <w:rFonts w:hint="eastAsia"/>
            </w:rPr>
          </w:rPrChange>
        </w:rPr>
        <w:t>",</w:t>
      </w:r>
    </w:p>
    <w:p w:rsidR="00403456" w:rsidRPr="00403456" w:rsidRDefault="00403456" w:rsidP="00403456">
      <w:pPr>
        <w:rPr>
          <w:highlight w:val="yellow"/>
          <w:rPrChange w:id="207" w:author="dabuwang" w:date="2014-09-23T22:31:00Z">
            <w:rPr/>
          </w:rPrChange>
        </w:rPr>
      </w:pPr>
      <w:r w:rsidRPr="00403456">
        <w:rPr>
          <w:highlight w:val="yellow"/>
          <w:rPrChange w:id="208" w:author="dabuwang" w:date="2014-09-23T22:31:00Z">
            <w:rPr/>
          </w:rPrChange>
        </w:rPr>
        <w:t xml:space="preserve">        </w:t>
      </w:r>
      <w:r w:rsidRPr="00403456">
        <w:rPr>
          <w:highlight w:val="yellow"/>
          <w:rPrChange w:id="209" w:author="dabuwang" w:date="2014-09-23T22:31:00Z">
            <w:rPr/>
          </w:rPrChange>
        </w:rPr>
        <w:tab/>
      </w:r>
      <w:r w:rsidRPr="00403456">
        <w:rPr>
          <w:highlight w:val="yellow"/>
          <w:rPrChange w:id="210" w:author="dabuwang" w:date="2014-09-23T22:31:00Z">
            <w:rPr/>
          </w:rPrChange>
        </w:rPr>
        <w:tab/>
      </w:r>
      <w:r w:rsidRPr="00403456">
        <w:rPr>
          <w:highlight w:val="yellow"/>
          <w:rPrChange w:id="211" w:author="dabuwang" w:date="2014-09-23T22:31:00Z">
            <w:rPr/>
          </w:rPrChange>
        </w:rPr>
        <w:tab/>
      </w:r>
      <w:r w:rsidRPr="00403456">
        <w:rPr>
          <w:highlight w:val="yellow"/>
          <w:rPrChange w:id="212" w:author="dabuwang" w:date="2014-09-23T22:31:00Z">
            <w:rPr/>
          </w:rPrChange>
        </w:rPr>
        <w:tab/>
        <w:t>"</w:t>
      </w:r>
      <w:proofErr w:type="gramStart"/>
      <w:r w:rsidRPr="00403456">
        <w:rPr>
          <w:highlight w:val="yellow"/>
          <w:rPrChange w:id="213" w:author="dabuwang" w:date="2014-09-23T22:31:00Z">
            <w:rPr/>
          </w:rPrChange>
        </w:rPr>
        <w:t>type</w:t>
      </w:r>
      <w:proofErr w:type="gramEnd"/>
      <w:r w:rsidRPr="00403456">
        <w:rPr>
          <w:highlight w:val="yellow"/>
          <w:rPrChange w:id="214" w:author="dabuwang" w:date="2014-09-23T22:31:00Z">
            <w:rPr/>
          </w:rPrChange>
        </w:rPr>
        <w:t>";1,</w:t>
      </w:r>
    </w:p>
    <w:p w:rsidR="00403456" w:rsidRPr="00403456" w:rsidRDefault="00403456" w:rsidP="00403456">
      <w:pPr>
        <w:rPr>
          <w:highlight w:val="yellow"/>
          <w:rPrChange w:id="215" w:author="dabuwang" w:date="2014-09-23T22:31:00Z">
            <w:rPr/>
          </w:rPrChange>
        </w:rPr>
      </w:pPr>
      <w:r w:rsidRPr="00403456">
        <w:rPr>
          <w:highlight w:val="yellow"/>
          <w:rPrChange w:id="216" w:author="dabuwang" w:date="2014-09-23T22:31:00Z">
            <w:rPr/>
          </w:rPrChange>
        </w:rPr>
        <w:t xml:space="preserve">        </w:t>
      </w:r>
      <w:r w:rsidRPr="00403456">
        <w:rPr>
          <w:highlight w:val="yellow"/>
          <w:rPrChange w:id="217" w:author="dabuwang" w:date="2014-09-23T22:31:00Z">
            <w:rPr/>
          </w:rPrChange>
        </w:rPr>
        <w:tab/>
      </w:r>
      <w:r w:rsidRPr="00403456">
        <w:rPr>
          <w:highlight w:val="yellow"/>
          <w:rPrChange w:id="218" w:author="dabuwang" w:date="2014-09-23T22:31:00Z">
            <w:rPr/>
          </w:rPrChange>
        </w:rPr>
        <w:tab/>
      </w:r>
      <w:r w:rsidRPr="00403456">
        <w:rPr>
          <w:highlight w:val="yellow"/>
          <w:rPrChange w:id="219" w:author="dabuwang" w:date="2014-09-23T22:31:00Z">
            <w:rPr/>
          </w:rPrChange>
        </w:rPr>
        <w:tab/>
      </w:r>
      <w:r w:rsidRPr="00403456">
        <w:rPr>
          <w:highlight w:val="yellow"/>
          <w:rPrChange w:id="220" w:author="dabuwang" w:date="2014-09-23T22:31:00Z">
            <w:rPr/>
          </w:rPrChange>
        </w:rPr>
        <w:tab/>
        <w:t>"</w:t>
      </w:r>
      <w:proofErr w:type="gramStart"/>
      <w:r w:rsidRPr="00403456">
        <w:rPr>
          <w:highlight w:val="yellow"/>
          <w:rPrChange w:id="221" w:author="dabuwang" w:date="2014-09-23T22:31:00Z">
            <w:rPr/>
          </w:rPrChange>
        </w:rPr>
        <w:t>explain</w:t>
      </w:r>
      <w:proofErr w:type="gramEnd"/>
      <w:r w:rsidRPr="00403456">
        <w:rPr>
          <w:highlight w:val="yellow"/>
          <w:rPrChange w:id="222" w:author="dabuwang" w:date="2014-09-23T22:31:00Z">
            <w:rPr/>
          </w:rPrChange>
        </w:rPr>
        <w:t>":[</w:t>
      </w:r>
    </w:p>
    <w:p w:rsidR="00403456" w:rsidRPr="00403456" w:rsidRDefault="00403456" w:rsidP="00403456">
      <w:pPr>
        <w:rPr>
          <w:highlight w:val="yellow"/>
          <w:rPrChange w:id="223" w:author="dabuwang" w:date="2014-09-23T22:31:00Z">
            <w:rPr/>
          </w:rPrChange>
        </w:rPr>
      </w:pPr>
      <w:r w:rsidRPr="00403456">
        <w:rPr>
          <w:highlight w:val="yellow"/>
          <w:rPrChange w:id="224" w:author="dabuwang" w:date="2014-09-23T22:31:00Z">
            <w:rPr/>
          </w:rPrChange>
        </w:rPr>
        <w:t xml:space="preserve">        </w:t>
      </w:r>
      <w:r w:rsidRPr="00403456">
        <w:rPr>
          <w:highlight w:val="yellow"/>
          <w:rPrChange w:id="225" w:author="dabuwang" w:date="2014-09-23T22:31:00Z">
            <w:rPr/>
          </w:rPrChange>
        </w:rPr>
        <w:tab/>
      </w:r>
      <w:r w:rsidRPr="00403456">
        <w:rPr>
          <w:highlight w:val="yellow"/>
          <w:rPrChange w:id="226" w:author="dabuwang" w:date="2014-09-23T22:31:00Z">
            <w:rPr/>
          </w:rPrChange>
        </w:rPr>
        <w:tab/>
      </w:r>
      <w:r w:rsidRPr="00403456">
        <w:rPr>
          <w:highlight w:val="yellow"/>
          <w:rPrChange w:id="227" w:author="dabuwang" w:date="2014-09-23T22:31:00Z">
            <w:rPr/>
          </w:rPrChange>
        </w:rPr>
        <w:tab/>
      </w:r>
      <w:r w:rsidRPr="00403456">
        <w:rPr>
          <w:highlight w:val="yellow"/>
          <w:rPrChange w:id="228" w:author="dabuwang" w:date="2014-09-23T22:31:00Z">
            <w:rPr/>
          </w:rPrChange>
        </w:rPr>
        <w:tab/>
      </w:r>
      <w:r w:rsidRPr="00403456">
        <w:rPr>
          <w:highlight w:val="yellow"/>
          <w:rPrChange w:id="229" w:author="dabuwang" w:date="2014-09-23T22:31:00Z">
            <w:rPr/>
          </w:rPrChange>
        </w:rPr>
        <w:tab/>
        <w:t>{</w:t>
      </w:r>
    </w:p>
    <w:p w:rsidR="00403456" w:rsidRPr="00403456" w:rsidRDefault="00403456" w:rsidP="00403456">
      <w:pPr>
        <w:rPr>
          <w:rFonts w:hint="eastAsia"/>
          <w:highlight w:val="yellow"/>
          <w:rPrChange w:id="230" w:author="dabuwang" w:date="2014-09-23T22:31:00Z">
            <w:rPr>
              <w:rFonts w:hint="eastAsia"/>
            </w:rPr>
          </w:rPrChange>
        </w:rPr>
      </w:pPr>
      <w:r w:rsidRPr="00403456">
        <w:rPr>
          <w:rFonts w:hint="eastAsia"/>
          <w:highlight w:val="yellow"/>
          <w:rPrChange w:id="231" w:author="dabuwang" w:date="2014-09-23T22:31:00Z">
            <w:rPr>
              <w:rFonts w:hint="eastAsia"/>
            </w:rPr>
          </w:rPrChange>
        </w:rPr>
        <w:t xml:space="preserve">        </w:t>
      </w:r>
      <w:r w:rsidRPr="00403456">
        <w:rPr>
          <w:rFonts w:hint="eastAsia"/>
          <w:highlight w:val="yellow"/>
          <w:rPrChange w:id="232" w:author="dabuwang" w:date="2014-09-23T22:31:00Z">
            <w:rPr>
              <w:rFonts w:hint="eastAsia"/>
            </w:rPr>
          </w:rPrChange>
        </w:rPr>
        <w:tab/>
      </w:r>
      <w:r w:rsidRPr="00403456">
        <w:rPr>
          <w:rFonts w:hint="eastAsia"/>
          <w:highlight w:val="yellow"/>
          <w:rPrChange w:id="233" w:author="dabuwang" w:date="2014-09-23T22:31:00Z">
            <w:rPr>
              <w:rFonts w:hint="eastAsia"/>
            </w:rPr>
          </w:rPrChange>
        </w:rPr>
        <w:tab/>
      </w:r>
      <w:r w:rsidRPr="00403456">
        <w:rPr>
          <w:rFonts w:hint="eastAsia"/>
          <w:highlight w:val="yellow"/>
          <w:rPrChange w:id="234" w:author="dabuwang" w:date="2014-09-23T22:31:00Z">
            <w:rPr>
              <w:rFonts w:hint="eastAsia"/>
            </w:rPr>
          </w:rPrChange>
        </w:rPr>
        <w:tab/>
      </w:r>
      <w:r w:rsidRPr="00403456">
        <w:rPr>
          <w:rFonts w:hint="eastAsia"/>
          <w:highlight w:val="yellow"/>
          <w:rPrChange w:id="235" w:author="dabuwang" w:date="2014-09-23T22:31:00Z">
            <w:rPr>
              <w:rFonts w:hint="eastAsia"/>
            </w:rPr>
          </w:rPrChange>
        </w:rPr>
        <w:tab/>
      </w:r>
      <w:r w:rsidRPr="00403456">
        <w:rPr>
          <w:rFonts w:hint="eastAsia"/>
          <w:highlight w:val="yellow"/>
          <w:rPrChange w:id="236" w:author="dabuwang" w:date="2014-09-23T22:31:00Z">
            <w:rPr>
              <w:rFonts w:hint="eastAsia"/>
            </w:rPr>
          </w:rPrChange>
        </w:rPr>
        <w:tab/>
      </w:r>
      <w:r w:rsidRPr="00403456">
        <w:rPr>
          <w:rFonts w:hint="eastAsia"/>
          <w:highlight w:val="yellow"/>
          <w:rPrChange w:id="237" w:author="dabuwang" w:date="2014-09-23T22:31:00Z">
            <w:rPr>
              <w:rFonts w:hint="eastAsia"/>
            </w:rPr>
          </w:rPrChange>
        </w:rPr>
        <w:tab/>
        <w:t>"label":"</w:t>
      </w:r>
      <w:r w:rsidRPr="00403456">
        <w:rPr>
          <w:rFonts w:hint="eastAsia"/>
          <w:highlight w:val="yellow"/>
          <w:rPrChange w:id="238" w:author="dabuwang" w:date="2014-09-23T22:31:00Z">
            <w:rPr>
              <w:rFonts w:hint="eastAsia"/>
            </w:rPr>
          </w:rPrChange>
        </w:rPr>
        <w:t>许久了</w:t>
      </w:r>
      <w:r w:rsidRPr="00403456">
        <w:rPr>
          <w:rFonts w:hint="eastAsia"/>
          <w:highlight w:val="yellow"/>
          <w:rPrChange w:id="239" w:author="dabuwang" w:date="2014-09-23T22:31:00Z">
            <w:rPr>
              <w:rFonts w:hint="eastAsia"/>
            </w:rPr>
          </w:rPrChange>
        </w:rPr>
        <w:t>"</w:t>
      </w:r>
    </w:p>
    <w:p w:rsidR="00403456" w:rsidRPr="00403456" w:rsidRDefault="00403456" w:rsidP="00403456">
      <w:pPr>
        <w:rPr>
          <w:highlight w:val="yellow"/>
          <w:rPrChange w:id="240" w:author="dabuwang" w:date="2014-09-23T22:31:00Z">
            <w:rPr/>
          </w:rPrChange>
        </w:rPr>
      </w:pPr>
      <w:r w:rsidRPr="00403456">
        <w:rPr>
          <w:highlight w:val="yellow"/>
          <w:rPrChange w:id="241" w:author="dabuwang" w:date="2014-09-23T22:31:00Z">
            <w:rPr/>
          </w:rPrChange>
        </w:rPr>
        <w:t xml:space="preserve">        </w:t>
      </w:r>
      <w:r w:rsidRPr="00403456">
        <w:rPr>
          <w:highlight w:val="yellow"/>
          <w:rPrChange w:id="242" w:author="dabuwang" w:date="2014-09-23T22:31:00Z">
            <w:rPr/>
          </w:rPrChange>
        </w:rPr>
        <w:tab/>
      </w:r>
      <w:r w:rsidRPr="00403456">
        <w:rPr>
          <w:highlight w:val="yellow"/>
          <w:rPrChange w:id="243" w:author="dabuwang" w:date="2014-09-23T22:31:00Z">
            <w:rPr/>
          </w:rPrChange>
        </w:rPr>
        <w:tab/>
      </w:r>
      <w:r w:rsidRPr="00403456">
        <w:rPr>
          <w:highlight w:val="yellow"/>
          <w:rPrChange w:id="244" w:author="dabuwang" w:date="2014-09-23T22:31:00Z">
            <w:rPr/>
          </w:rPrChange>
        </w:rPr>
        <w:tab/>
      </w:r>
      <w:r w:rsidRPr="00403456">
        <w:rPr>
          <w:highlight w:val="yellow"/>
          <w:rPrChange w:id="245" w:author="dabuwang" w:date="2014-09-23T22:31:00Z">
            <w:rPr/>
          </w:rPrChange>
        </w:rPr>
        <w:tab/>
      </w:r>
      <w:r w:rsidRPr="00403456">
        <w:rPr>
          <w:highlight w:val="yellow"/>
          <w:rPrChange w:id="246" w:author="dabuwang" w:date="2014-09-23T22:31:00Z">
            <w:rPr/>
          </w:rPrChange>
        </w:rPr>
        <w:tab/>
        <w:t>},</w:t>
      </w:r>
    </w:p>
    <w:p w:rsidR="00403456" w:rsidRPr="00403456" w:rsidRDefault="00403456" w:rsidP="00403456">
      <w:pPr>
        <w:rPr>
          <w:highlight w:val="yellow"/>
          <w:rPrChange w:id="247" w:author="dabuwang" w:date="2014-09-23T22:31:00Z">
            <w:rPr/>
          </w:rPrChange>
        </w:rPr>
      </w:pPr>
      <w:r w:rsidRPr="00403456">
        <w:rPr>
          <w:highlight w:val="yellow"/>
          <w:rPrChange w:id="248" w:author="dabuwang" w:date="2014-09-23T22:31:00Z">
            <w:rPr/>
          </w:rPrChange>
        </w:rPr>
        <w:t xml:space="preserve">        </w:t>
      </w:r>
      <w:r w:rsidRPr="00403456">
        <w:rPr>
          <w:highlight w:val="yellow"/>
          <w:rPrChange w:id="249" w:author="dabuwang" w:date="2014-09-23T22:31:00Z">
            <w:rPr/>
          </w:rPrChange>
        </w:rPr>
        <w:tab/>
      </w:r>
      <w:r w:rsidRPr="00403456">
        <w:rPr>
          <w:highlight w:val="yellow"/>
          <w:rPrChange w:id="250" w:author="dabuwang" w:date="2014-09-23T22:31:00Z">
            <w:rPr/>
          </w:rPrChange>
        </w:rPr>
        <w:tab/>
      </w:r>
      <w:r w:rsidRPr="00403456">
        <w:rPr>
          <w:highlight w:val="yellow"/>
          <w:rPrChange w:id="251" w:author="dabuwang" w:date="2014-09-23T22:31:00Z">
            <w:rPr/>
          </w:rPrChange>
        </w:rPr>
        <w:tab/>
      </w:r>
      <w:r w:rsidRPr="00403456">
        <w:rPr>
          <w:highlight w:val="yellow"/>
          <w:rPrChange w:id="252" w:author="dabuwang" w:date="2014-09-23T22:31:00Z">
            <w:rPr/>
          </w:rPrChange>
        </w:rPr>
        <w:tab/>
      </w:r>
      <w:r w:rsidRPr="00403456">
        <w:rPr>
          <w:highlight w:val="yellow"/>
          <w:rPrChange w:id="253" w:author="dabuwang" w:date="2014-09-23T22:31:00Z">
            <w:rPr/>
          </w:rPrChange>
        </w:rPr>
        <w:tab/>
        <w:t>{</w:t>
      </w:r>
    </w:p>
    <w:p w:rsidR="00403456" w:rsidRPr="00403456" w:rsidRDefault="00403456" w:rsidP="00403456">
      <w:pPr>
        <w:rPr>
          <w:rFonts w:hint="eastAsia"/>
          <w:highlight w:val="yellow"/>
          <w:rPrChange w:id="254" w:author="dabuwang" w:date="2014-09-23T22:31:00Z">
            <w:rPr>
              <w:rFonts w:hint="eastAsia"/>
            </w:rPr>
          </w:rPrChange>
        </w:rPr>
      </w:pPr>
      <w:r w:rsidRPr="00403456">
        <w:rPr>
          <w:rFonts w:hint="eastAsia"/>
          <w:highlight w:val="yellow"/>
          <w:rPrChange w:id="255" w:author="dabuwang" w:date="2014-09-23T22:31:00Z">
            <w:rPr>
              <w:rFonts w:hint="eastAsia"/>
            </w:rPr>
          </w:rPrChange>
        </w:rPr>
        <w:t xml:space="preserve">        </w:t>
      </w:r>
      <w:r w:rsidRPr="00403456">
        <w:rPr>
          <w:rFonts w:hint="eastAsia"/>
          <w:highlight w:val="yellow"/>
          <w:rPrChange w:id="256" w:author="dabuwang" w:date="2014-09-23T22:31:00Z">
            <w:rPr>
              <w:rFonts w:hint="eastAsia"/>
            </w:rPr>
          </w:rPrChange>
        </w:rPr>
        <w:tab/>
      </w:r>
      <w:r w:rsidRPr="00403456">
        <w:rPr>
          <w:rFonts w:hint="eastAsia"/>
          <w:highlight w:val="yellow"/>
          <w:rPrChange w:id="257" w:author="dabuwang" w:date="2014-09-23T22:31:00Z">
            <w:rPr>
              <w:rFonts w:hint="eastAsia"/>
            </w:rPr>
          </w:rPrChange>
        </w:rPr>
        <w:tab/>
      </w:r>
      <w:r w:rsidRPr="00403456">
        <w:rPr>
          <w:rFonts w:hint="eastAsia"/>
          <w:highlight w:val="yellow"/>
          <w:rPrChange w:id="258" w:author="dabuwang" w:date="2014-09-23T22:31:00Z">
            <w:rPr>
              <w:rFonts w:hint="eastAsia"/>
            </w:rPr>
          </w:rPrChange>
        </w:rPr>
        <w:tab/>
      </w:r>
      <w:r w:rsidRPr="00403456">
        <w:rPr>
          <w:rFonts w:hint="eastAsia"/>
          <w:highlight w:val="yellow"/>
          <w:rPrChange w:id="259" w:author="dabuwang" w:date="2014-09-23T22:31:00Z">
            <w:rPr>
              <w:rFonts w:hint="eastAsia"/>
            </w:rPr>
          </w:rPrChange>
        </w:rPr>
        <w:tab/>
      </w:r>
      <w:r w:rsidRPr="00403456">
        <w:rPr>
          <w:rFonts w:hint="eastAsia"/>
          <w:highlight w:val="yellow"/>
          <w:rPrChange w:id="260" w:author="dabuwang" w:date="2014-09-23T22:31:00Z">
            <w:rPr>
              <w:rFonts w:hint="eastAsia"/>
            </w:rPr>
          </w:rPrChange>
        </w:rPr>
        <w:tab/>
      </w:r>
      <w:r w:rsidRPr="00403456">
        <w:rPr>
          <w:rFonts w:hint="eastAsia"/>
          <w:highlight w:val="yellow"/>
          <w:rPrChange w:id="261" w:author="dabuwang" w:date="2014-09-23T22:31:00Z">
            <w:rPr>
              <w:rFonts w:hint="eastAsia"/>
            </w:rPr>
          </w:rPrChange>
        </w:rPr>
        <w:tab/>
        <w:t>"label":"</w:t>
      </w:r>
      <w:r w:rsidRPr="00403456">
        <w:rPr>
          <w:rFonts w:hint="eastAsia"/>
          <w:highlight w:val="yellow"/>
          <w:rPrChange w:id="262" w:author="dabuwang" w:date="2014-09-23T22:31:00Z">
            <w:rPr>
              <w:rFonts w:hint="eastAsia"/>
            </w:rPr>
          </w:rPrChange>
        </w:rPr>
        <w:t>注意没注意</w:t>
      </w:r>
      <w:r w:rsidRPr="00403456">
        <w:rPr>
          <w:rFonts w:hint="eastAsia"/>
          <w:highlight w:val="yellow"/>
          <w:rPrChange w:id="263" w:author="dabuwang" w:date="2014-09-23T22:31:00Z">
            <w:rPr>
              <w:rFonts w:hint="eastAsia"/>
            </w:rPr>
          </w:rPrChange>
        </w:rPr>
        <w:t>",</w:t>
      </w:r>
    </w:p>
    <w:p w:rsidR="00403456" w:rsidRPr="00403456" w:rsidRDefault="00403456" w:rsidP="00403456">
      <w:pPr>
        <w:rPr>
          <w:highlight w:val="yellow"/>
          <w:rPrChange w:id="264" w:author="dabuwang" w:date="2014-09-23T22:31:00Z">
            <w:rPr/>
          </w:rPrChange>
        </w:rPr>
      </w:pPr>
      <w:r w:rsidRPr="00403456">
        <w:rPr>
          <w:highlight w:val="yellow"/>
          <w:rPrChange w:id="265" w:author="dabuwang" w:date="2014-09-23T22:31:00Z">
            <w:rPr/>
          </w:rPrChange>
        </w:rPr>
        <w:t xml:space="preserve">        </w:t>
      </w:r>
      <w:r w:rsidRPr="00403456">
        <w:rPr>
          <w:highlight w:val="yellow"/>
          <w:rPrChange w:id="266" w:author="dabuwang" w:date="2014-09-23T22:31:00Z">
            <w:rPr/>
          </w:rPrChange>
        </w:rPr>
        <w:tab/>
      </w:r>
      <w:r w:rsidRPr="00403456">
        <w:rPr>
          <w:highlight w:val="yellow"/>
          <w:rPrChange w:id="267" w:author="dabuwang" w:date="2014-09-23T22:31:00Z">
            <w:rPr/>
          </w:rPrChange>
        </w:rPr>
        <w:tab/>
      </w:r>
      <w:r w:rsidRPr="00403456">
        <w:rPr>
          <w:highlight w:val="yellow"/>
          <w:rPrChange w:id="268" w:author="dabuwang" w:date="2014-09-23T22:31:00Z">
            <w:rPr/>
          </w:rPrChange>
        </w:rPr>
        <w:tab/>
      </w:r>
      <w:r w:rsidRPr="00403456">
        <w:rPr>
          <w:highlight w:val="yellow"/>
          <w:rPrChange w:id="269" w:author="dabuwang" w:date="2014-09-23T22:31:00Z">
            <w:rPr/>
          </w:rPrChange>
        </w:rPr>
        <w:tab/>
      </w:r>
      <w:r w:rsidRPr="00403456">
        <w:rPr>
          <w:highlight w:val="yellow"/>
          <w:rPrChange w:id="270" w:author="dabuwang" w:date="2014-09-23T22:31:00Z">
            <w:rPr/>
          </w:rPrChange>
        </w:rPr>
        <w:tab/>
        <w:t>},</w:t>
      </w:r>
    </w:p>
    <w:p w:rsidR="00403456" w:rsidRPr="00403456" w:rsidRDefault="00403456" w:rsidP="00403456">
      <w:pPr>
        <w:rPr>
          <w:highlight w:val="yellow"/>
          <w:rPrChange w:id="271" w:author="dabuwang" w:date="2014-09-23T22:31:00Z">
            <w:rPr/>
          </w:rPrChange>
        </w:rPr>
      </w:pPr>
      <w:r w:rsidRPr="00403456">
        <w:rPr>
          <w:highlight w:val="yellow"/>
          <w:rPrChange w:id="272" w:author="dabuwang" w:date="2014-09-23T22:31:00Z">
            <w:rPr/>
          </w:rPrChange>
        </w:rPr>
        <w:t xml:space="preserve">        </w:t>
      </w:r>
      <w:r w:rsidRPr="00403456">
        <w:rPr>
          <w:highlight w:val="yellow"/>
          <w:rPrChange w:id="273" w:author="dabuwang" w:date="2014-09-23T22:31:00Z">
            <w:rPr/>
          </w:rPrChange>
        </w:rPr>
        <w:tab/>
      </w:r>
      <w:r w:rsidRPr="00403456">
        <w:rPr>
          <w:highlight w:val="yellow"/>
          <w:rPrChange w:id="274" w:author="dabuwang" w:date="2014-09-23T22:31:00Z">
            <w:rPr/>
          </w:rPrChange>
        </w:rPr>
        <w:tab/>
      </w:r>
      <w:r w:rsidRPr="00403456">
        <w:rPr>
          <w:highlight w:val="yellow"/>
          <w:rPrChange w:id="275" w:author="dabuwang" w:date="2014-09-23T22:31:00Z">
            <w:rPr/>
          </w:rPrChange>
        </w:rPr>
        <w:tab/>
      </w:r>
      <w:r w:rsidRPr="00403456">
        <w:rPr>
          <w:highlight w:val="yellow"/>
          <w:rPrChange w:id="276" w:author="dabuwang" w:date="2014-09-23T22:31:00Z">
            <w:rPr/>
          </w:rPrChange>
        </w:rPr>
        <w:tab/>
      </w:r>
      <w:r w:rsidRPr="00403456">
        <w:rPr>
          <w:highlight w:val="yellow"/>
          <w:rPrChange w:id="277" w:author="dabuwang" w:date="2014-09-23T22:31:00Z">
            <w:rPr/>
          </w:rPrChange>
        </w:rPr>
        <w:tab/>
        <w:t>{</w:t>
      </w:r>
    </w:p>
    <w:p w:rsidR="00403456" w:rsidRPr="00403456" w:rsidRDefault="00403456" w:rsidP="00403456">
      <w:pPr>
        <w:rPr>
          <w:rFonts w:hint="eastAsia"/>
          <w:highlight w:val="yellow"/>
          <w:rPrChange w:id="278" w:author="dabuwang" w:date="2014-09-23T22:31:00Z">
            <w:rPr>
              <w:rFonts w:hint="eastAsia"/>
            </w:rPr>
          </w:rPrChange>
        </w:rPr>
      </w:pPr>
      <w:r w:rsidRPr="00403456">
        <w:rPr>
          <w:rFonts w:hint="eastAsia"/>
          <w:highlight w:val="yellow"/>
          <w:rPrChange w:id="279" w:author="dabuwang" w:date="2014-09-23T22:31:00Z">
            <w:rPr>
              <w:rFonts w:hint="eastAsia"/>
            </w:rPr>
          </w:rPrChange>
        </w:rPr>
        <w:t xml:space="preserve">        </w:t>
      </w:r>
      <w:r w:rsidRPr="00403456">
        <w:rPr>
          <w:rFonts w:hint="eastAsia"/>
          <w:highlight w:val="yellow"/>
          <w:rPrChange w:id="280" w:author="dabuwang" w:date="2014-09-23T22:31:00Z">
            <w:rPr>
              <w:rFonts w:hint="eastAsia"/>
            </w:rPr>
          </w:rPrChange>
        </w:rPr>
        <w:tab/>
      </w:r>
      <w:r w:rsidRPr="00403456">
        <w:rPr>
          <w:rFonts w:hint="eastAsia"/>
          <w:highlight w:val="yellow"/>
          <w:rPrChange w:id="281" w:author="dabuwang" w:date="2014-09-23T22:31:00Z">
            <w:rPr>
              <w:rFonts w:hint="eastAsia"/>
            </w:rPr>
          </w:rPrChange>
        </w:rPr>
        <w:tab/>
      </w:r>
      <w:r w:rsidRPr="00403456">
        <w:rPr>
          <w:rFonts w:hint="eastAsia"/>
          <w:highlight w:val="yellow"/>
          <w:rPrChange w:id="282" w:author="dabuwang" w:date="2014-09-23T22:31:00Z">
            <w:rPr>
              <w:rFonts w:hint="eastAsia"/>
            </w:rPr>
          </w:rPrChange>
        </w:rPr>
        <w:tab/>
      </w:r>
      <w:r w:rsidRPr="00403456">
        <w:rPr>
          <w:rFonts w:hint="eastAsia"/>
          <w:highlight w:val="yellow"/>
          <w:rPrChange w:id="283" w:author="dabuwang" w:date="2014-09-23T22:31:00Z">
            <w:rPr>
              <w:rFonts w:hint="eastAsia"/>
            </w:rPr>
          </w:rPrChange>
        </w:rPr>
        <w:tab/>
      </w:r>
      <w:r w:rsidRPr="00403456">
        <w:rPr>
          <w:rFonts w:hint="eastAsia"/>
          <w:highlight w:val="yellow"/>
          <w:rPrChange w:id="284" w:author="dabuwang" w:date="2014-09-23T22:31:00Z">
            <w:rPr>
              <w:rFonts w:hint="eastAsia"/>
            </w:rPr>
          </w:rPrChange>
        </w:rPr>
        <w:tab/>
      </w:r>
      <w:r w:rsidRPr="00403456">
        <w:rPr>
          <w:rFonts w:hint="eastAsia"/>
          <w:highlight w:val="yellow"/>
          <w:rPrChange w:id="285" w:author="dabuwang" w:date="2014-09-23T22:31:00Z">
            <w:rPr>
              <w:rFonts w:hint="eastAsia"/>
            </w:rPr>
          </w:rPrChange>
        </w:rPr>
        <w:tab/>
        <w:t>"label":"</w:t>
      </w:r>
      <w:r w:rsidRPr="00403456">
        <w:rPr>
          <w:rFonts w:hint="eastAsia"/>
          <w:highlight w:val="yellow"/>
          <w:rPrChange w:id="286" w:author="dabuwang" w:date="2014-09-23T22:31:00Z">
            <w:rPr>
              <w:rFonts w:hint="eastAsia"/>
            </w:rPr>
          </w:rPrChange>
        </w:rPr>
        <w:t>呼噜呼噜</w:t>
      </w:r>
      <w:r w:rsidRPr="00403456">
        <w:rPr>
          <w:rFonts w:hint="eastAsia"/>
          <w:highlight w:val="yellow"/>
          <w:rPrChange w:id="287" w:author="dabuwang" w:date="2014-09-23T22:31:00Z">
            <w:rPr>
              <w:rFonts w:hint="eastAsia"/>
            </w:rPr>
          </w:rPrChange>
        </w:rPr>
        <w:t>"</w:t>
      </w:r>
    </w:p>
    <w:p w:rsidR="00403456" w:rsidRPr="00403456" w:rsidRDefault="00403456" w:rsidP="00403456">
      <w:pPr>
        <w:rPr>
          <w:highlight w:val="yellow"/>
          <w:rPrChange w:id="288" w:author="dabuwang" w:date="2014-09-23T22:31:00Z">
            <w:rPr/>
          </w:rPrChange>
        </w:rPr>
      </w:pPr>
      <w:r w:rsidRPr="00403456">
        <w:rPr>
          <w:highlight w:val="yellow"/>
          <w:rPrChange w:id="289" w:author="dabuwang" w:date="2014-09-23T22:31:00Z">
            <w:rPr/>
          </w:rPrChange>
        </w:rPr>
        <w:t xml:space="preserve">        </w:t>
      </w:r>
      <w:r w:rsidRPr="00403456">
        <w:rPr>
          <w:highlight w:val="yellow"/>
          <w:rPrChange w:id="290" w:author="dabuwang" w:date="2014-09-23T22:31:00Z">
            <w:rPr/>
          </w:rPrChange>
        </w:rPr>
        <w:tab/>
      </w:r>
      <w:r w:rsidRPr="00403456">
        <w:rPr>
          <w:highlight w:val="yellow"/>
          <w:rPrChange w:id="291" w:author="dabuwang" w:date="2014-09-23T22:31:00Z">
            <w:rPr/>
          </w:rPrChange>
        </w:rPr>
        <w:tab/>
      </w:r>
      <w:r w:rsidRPr="00403456">
        <w:rPr>
          <w:highlight w:val="yellow"/>
          <w:rPrChange w:id="292" w:author="dabuwang" w:date="2014-09-23T22:31:00Z">
            <w:rPr/>
          </w:rPrChange>
        </w:rPr>
        <w:tab/>
      </w:r>
      <w:r w:rsidRPr="00403456">
        <w:rPr>
          <w:highlight w:val="yellow"/>
          <w:rPrChange w:id="293" w:author="dabuwang" w:date="2014-09-23T22:31:00Z">
            <w:rPr/>
          </w:rPrChange>
        </w:rPr>
        <w:tab/>
      </w:r>
      <w:r w:rsidRPr="00403456">
        <w:rPr>
          <w:highlight w:val="yellow"/>
          <w:rPrChange w:id="294" w:author="dabuwang" w:date="2014-09-23T22:31:00Z">
            <w:rPr/>
          </w:rPrChange>
        </w:rPr>
        <w:tab/>
        <w:t>},</w:t>
      </w:r>
    </w:p>
    <w:p w:rsidR="00403456" w:rsidRPr="00403456" w:rsidRDefault="00403456" w:rsidP="00403456">
      <w:pPr>
        <w:rPr>
          <w:highlight w:val="yellow"/>
          <w:rPrChange w:id="295" w:author="dabuwang" w:date="2014-09-23T22:31:00Z">
            <w:rPr/>
          </w:rPrChange>
        </w:rPr>
      </w:pPr>
      <w:r w:rsidRPr="00403456">
        <w:rPr>
          <w:highlight w:val="yellow"/>
          <w:rPrChange w:id="296" w:author="dabuwang" w:date="2014-09-23T22:31:00Z">
            <w:rPr/>
          </w:rPrChange>
        </w:rPr>
        <w:t xml:space="preserve">        </w:t>
      </w:r>
      <w:r w:rsidRPr="00403456">
        <w:rPr>
          <w:highlight w:val="yellow"/>
          <w:rPrChange w:id="297" w:author="dabuwang" w:date="2014-09-23T22:31:00Z">
            <w:rPr/>
          </w:rPrChange>
        </w:rPr>
        <w:tab/>
      </w:r>
      <w:r w:rsidRPr="00403456">
        <w:rPr>
          <w:highlight w:val="yellow"/>
          <w:rPrChange w:id="298" w:author="dabuwang" w:date="2014-09-23T22:31:00Z">
            <w:rPr/>
          </w:rPrChange>
        </w:rPr>
        <w:tab/>
      </w:r>
      <w:r w:rsidRPr="00403456">
        <w:rPr>
          <w:highlight w:val="yellow"/>
          <w:rPrChange w:id="299" w:author="dabuwang" w:date="2014-09-23T22:31:00Z">
            <w:rPr/>
          </w:rPrChange>
        </w:rPr>
        <w:tab/>
      </w:r>
      <w:r w:rsidRPr="00403456">
        <w:rPr>
          <w:highlight w:val="yellow"/>
          <w:rPrChange w:id="300" w:author="dabuwang" w:date="2014-09-23T22:31:00Z">
            <w:rPr/>
          </w:rPrChange>
        </w:rPr>
        <w:tab/>
      </w:r>
      <w:r w:rsidRPr="00403456">
        <w:rPr>
          <w:highlight w:val="yellow"/>
          <w:rPrChange w:id="301" w:author="dabuwang" w:date="2014-09-23T22:31:00Z">
            <w:rPr/>
          </w:rPrChange>
        </w:rPr>
        <w:tab/>
        <w:t>{</w:t>
      </w:r>
    </w:p>
    <w:p w:rsidR="00403456" w:rsidRPr="00403456" w:rsidRDefault="00403456" w:rsidP="00403456">
      <w:pPr>
        <w:rPr>
          <w:rFonts w:hint="eastAsia"/>
          <w:highlight w:val="yellow"/>
          <w:rPrChange w:id="302" w:author="dabuwang" w:date="2014-09-23T22:31:00Z">
            <w:rPr>
              <w:rFonts w:hint="eastAsia"/>
            </w:rPr>
          </w:rPrChange>
        </w:rPr>
      </w:pPr>
      <w:r w:rsidRPr="00403456">
        <w:rPr>
          <w:rFonts w:hint="eastAsia"/>
          <w:highlight w:val="yellow"/>
          <w:rPrChange w:id="303" w:author="dabuwang" w:date="2014-09-23T22:31:00Z">
            <w:rPr>
              <w:rFonts w:hint="eastAsia"/>
            </w:rPr>
          </w:rPrChange>
        </w:rPr>
        <w:t xml:space="preserve">        </w:t>
      </w:r>
      <w:r w:rsidRPr="00403456">
        <w:rPr>
          <w:rFonts w:hint="eastAsia"/>
          <w:highlight w:val="yellow"/>
          <w:rPrChange w:id="304" w:author="dabuwang" w:date="2014-09-23T22:31:00Z">
            <w:rPr>
              <w:rFonts w:hint="eastAsia"/>
            </w:rPr>
          </w:rPrChange>
        </w:rPr>
        <w:tab/>
      </w:r>
      <w:r w:rsidRPr="00403456">
        <w:rPr>
          <w:rFonts w:hint="eastAsia"/>
          <w:highlight w:val="yellow"/>
          <w:rPrChange w:id="305" w:author="dabuwang" w:date="2014-09-23T22:31:00Z">
            <w:rPr>
              <w:rFonts w:hint="eastAsia"/>
            </w:rPr>
          </w:rPrChange>
        </w:rPr>
        <w:tab/>
      </w:r>
      <w:r w:rsidRPr="00403456">
        <w:rPr>
          <w:rFonts w:hint="eastAsia"/>
          <w:highlight w:val="yellow"/>
          <w:rPrChange w:id="306" w:author="dabuwang" w:date="2014-09-23T22:31:00Z">
            <w:rPr>
              <w:rFonts w:hint="eastAsia"/>
            </w:rPr>
          </w:rPrChange>
        </w:rPr>
        <w:tab/>
      </w:r>
      <w:r w:rsidRPr="00403456">
        <w:rPr>
          <w:rFonts w:hint="eastAsia"/>
          <w:highlight w:val="yellow"/>
          <w:rPrChange w:id="307" w:author="dabuwang" w:date="2014-09-23T22:31:00Z">
            <w:rPr>
              <w:rFonts w:hint="eastAsia"/>
            </w:rPr>
          </w:rPrChange>
        </w:rPr>
        <w:tab/>
      </w:r>
      <w:r w:rsidRPr="00403456">
        <w:rPr>
          <w:rFonts w:hint="eastAsia"/>
          <w:highlight w:val="yellow"/>
          <w:rPrChange w:id="308" w:author="dabuwang" w:date="2014-09-23T22:31:00Z">
            <w:rPr>
              <w:rFonts w:hint="eastAsia"/>
            </w:rPr>
          </w:rPrChange>
        </w:rPr>
        <w:tab/>
      </w:r>
      <w:r w:rsidRPr="00403456">
        <w:rPr>
          <w:rFonts w:hint="eastAsia"/>
          <w:highlight w:val="yellow"/>
          <w:rPrChange w:id="309" w:author="dabuwang" w:date="2014-09-23T22:31:00Z">
            <w:rPr>
              <w:rFonts w:hint="eastAsia"/>
            </w:rPr>
          </w:rPrChange>
        </w:rPr>
        <w:tab/>
        <w:t>"label":"</w:t>
      </w:r>
      <w:r w:rsidRPr="00403456">
        <w:rPr>
          <w:rFonts w:hint="eastAsia"/>
          <w:highlight w:val="yellow"/>
          <w:rPrChange w:id="310" w:author="dabuwang" w:date="2014-09-23T22:31:00Z">
            <w:rPr>
              <w:rFonts w:hint="eastAsia"/>
            </w:rPr>
          </w:rPrChange>
        </w:rPr>
        <w:t>嘘嘘</w:t>
      </w:r>
      <w:r w:rsidRPr="00403456">
        <w:rPr>
          <w:rFonts w:hint="eastAsia"/>
          <w:highlight w:val="yellow"/>
          <w:rPrChange w:id="311" w:author="dabuwang" w:date="2014-09-23T22:31:00Z">
            <w:rPr>
              <w:rFonts w:hint="eastAsia"/>
            </w:rPr>
          </w:rPrChange>
        </w:rPr>
        <w:t>"</w:t>
      </w:r>
    </w:p>
    <w:p w:rsidR="00403456" w:rsidRPr="00403456" w:rsidRDefault="00403456" w:rsidP="00403456">
      <w:pPr>
        <w:rPr>
          <w:highlight w:val="yellow"/>
          <w:rPrChange w:id="312" w:author="dabuwang" w:date="2014-09-23T22:31:00Z">
            <w:rPr/>
          </w:rPrChange>
        </w:rPr>
      </w:pPr>
      <w:r w:rsidRPr="00403456">
        <w:rPr>
          <w:highlight w:val="yellow"/>
          <w:rPrChange w:id="313" w:author="dabuwang" w:date="2014-09-23T22:31:00Z">
            <w:rPr/>
          </w:rPrChange>
        </w:rPr>
        <w:t xml:space="preserve">        </w:t>
      </w:r>
      <w:r w:rsidRPr="00403456">
        <w:rPr>
          <w:highlight w:val="yellow"/>
          <w:rPrChange w:id="314" w:author="dabuwang" w:date="2014-09-23T22:31:00Z">
            <w:rPr/>
          </w:rPrChange>
        </w:rPr>
        <w:tab/>
      </w:r>
      <w:r w:rsidRPr="00403456">
        <w:rPr>
          <w:highlight w:val="yellow"/>
          <w:rPrChange w:id="315" w:author="dabuwang" w:date="2014-09-23T22:31:00Z">
            <w:rPr/>
          </w:rPrChange>
        </w:rPr>
        <w:tab/>
      </w:r>
      <w:r w:rsidRPr="00403456">
        <w:rPr>
          <w:highlight w:val="yellow"/>
          <w:rPrChange w:id="316" w:author="dabuwang" w:date="2014-09-23T22:31:00Z">
            <w:rPr/>
          </w:rPrChange>
        </w:rPr>
        <w:tab/>
      </w:r>
      <w:r w:rsidRPr="00403456">
        <w:rPr>
          <w:highlight w:val="yellow"/>
          <w:rPrChange w:id="317" w:author="dabuwang" w:date="2014-09-23T22:31:00Z">
            <w:rPr/>
          </w:rPrChange>
        </w:rPr>
        <w:tab/>
      </w:r>
      <w:r w:rsidRPr="00403456">
        <w:rPr>
          <w:highlight w:val="yellow"/>
          <w:rPrChange w:id="318" w:author="dabuwang" w:date="2014-09-23T22:31:00Z">
            <w:rPr/>
          </w:rPrChange>
        </w:rPr>
        <w:tab/>
        <w:t>}</w:t>
      </w:r>
    </w:p>
    <w:p w:rsidR="00403456" w:rsidRPr="00403456" w:rsidRDefault="00403456" w:rsidP="00403456">
      <w:pPr>
        <w:rPr>
          <w:highlight w:val="yellow"/>
          <w:rPrChange w:id="319" w:author="dabuwang" w:date="2014-09-23T22:31:00Z">
            <w:rPr/>
          </w:rPrChange>
        </w:rPr>
      </w:pPr>
      <w:r w:rsidRPr="00403456">
        <w:rPr>
          <w:highlight w:val="yellow"/>
          <w:rPrChange w:id="320" w:author="dabuwang" w:date="2014-09-23T22:31:00Z">
            <w:rPr/>
          </w:rPrChange>
        </w:rPr>
        <w:t xml:space="preserve">        </w:t>
      </w:r>
      <w:r w:rsidRPr="00403456">
        <w:rPr>
          <w:highlight w:val="yellow"/>
          <w:rPrChange w:id="321" w:author="dabuwang" w:date="2014-09-23T22:31:00Z">
            <w:rPr/>
          </w:rPrChange>
        </w:rPr>
        <w:tab/>
      </w:r>
      <w:r w:rsidRPr="00403456">
        <w:rPr>
          <w:highlight w:val="yellow"/>
          <w:rPrChange w:id="322" w:author="dabuwang" w:date="2014-09-23T22:31:00Z">
            <w:rPr/>
          </w:rPrChange>
        </w:rPr>
        <w:tab/>
      </w:r>
      <w:r w:rsidRPr="00403456">
        <w:rPr>
          <w:highlight w:val="yellow"/>
          <w:rPrChange w:id="323" w:author="dabuwang" w:date="2014-09-23T22:31:00Z">
            <w:rPr/>
          </w:rPrChange>
        </w:rPr>
        <w:tab/>
      </w:r>
      <w:r w:rsidRPr="00403456">
        <w:rPr>
          <w:highlight w:val="yellow"/>
          <w:rPrChange w:id="324" w:author="dabuwang" w:date="2014-09-23T22:31:00Z">
            <w:rPr/>
          </w:rPrChange>
        </w:rPr>
        <w:tab/>
        <w:t>]</w:t>
      </w:r>
    </w:p>
    <w:p w:rsidR="00403456" w:rsidRPr="00403456" w:rsidRDefault="00403456" w:rsidP="00403456">
      <w:pPr>
        <w:rPr>
          <w:highlight w:val="yellow"/>
          <w:rPrChange w:id="325" w:author="dabuwang" w:date="2014-09-23T22:31:00Z">
            <w:rPr/>
          </w:rPrChange>
        </w:rPr>
      </w:pPr>
      <w:r w:rsidRPr="00403456">
        <w:rPr>
          <w:highlight w:val="yellow"/>
          <w:rPrChange w:id="326" w:author="dabuwang" w:date="2014-09-23T22:31:00Z">
            <w:rPr/>
          </w:rPrChange>
        </w:rPr>
        <w:t xml:space="preserve">        </w:t>
      </w:r>
      <w:r w:rsidRPr="00403456">
        <w:rPr>
          <w:highlight w:val="yellow"/>
          <w:rPrChange w:id="327" w:author="dabuwang" w:date="2014-09-23T22:31:00Z">
            <w:rPr/>
          </w:rPrChange>
        </w:rPr>
        <w:tab/>
      </w:r>
      <w:r w:rsidRPr="00403456">
        <w:rPr>
          <w:highlight w:val="yellow"/>
          <w:rPrChange w:id="328" w:author="dabuwang" w:date="2014-09-23T22:31:00Z">
            <w:rPr/>
          </w:rPrChange>
        </w:rPr>
        <w:tab/>
      </w:r>
      <w:r w:rsidRPr="00403456">
        <w:rPr>
          <w:highlight w:val="yellow"/>
          <w:rPrChange w:id="329" w:author="dabuwang" w:date="2014-09-23T22:31:00Z">
            <w:rPr/>
          </w:rPrChange>
        </w:rPr>
        <w:tab/>
        <w:t>}</w:t>
      </w:r>
    </w:p>
    <w:p w:rsidR="00403456" w:rsidRPr="00403456" w:rsidRDefault="00403456" w:rsidP="00403456">
      <w:pPr>
        <w:rPr>
          <w:highlight w:val="yellow"/>
          <w:rPrChange w:id="330" w:author="dabuwang" w:date="2014-09-23T22:31:00Z">
            <w:rPr/>
          </w:rPrChange>
        </w:rPr>
      </w:pPr>
    </w:p>
    <w:p w:rsidR="00403456" w:rsidRDefault="00403456" w:rsidP="00403456">
      <w:r w:rsidRPr="00403456">
        <w:rPr>
          <w:highlight w:val="yellow"/>
          <w:rPrChange w:id="331" w:author="dabuwang" w:date="2014-09-23T22:31:00Z">
            <w:rPr/>
          </w:rPrChange>
        </w:rPr>
        <w:t xml:space="preserve">        </w:t>
      </w:r>
      <w:r w:rsidRPr="00403456">
        <w:rPr>
          <w:highlight w:val="yellow"/>
          <w:rPrChange w:id="332" w:author="dabuwang" w:date="2014-09-23T22:31:00Z">
            <w:rPr/>
          </w:rPrChange>
        </w:rPr>
        <w:tab/>
      </w:r>
      <w:r w:rsidRPr="00403456">
        <w:rPr>
          <w:highlight w:val="yellow"/>
          <w:rPrChange w:id="333" w:author="dabuwang" w:date="2014-09-23T22:31:00Z">
            <w:rPr/>
          </w:rPrChange>
        </w:rPr>
        <w:tab/>
        <w:t>]</w:t>
      </w:r>
    </w:p>
    <w:p w:rsidR="00403456" w:rsidRDefault="00403456" w:rsidP="00403456">
      <w:r>
        <w:tab/>
        <w:t>}</w:t>
      </w:r>
    </w:p>
    <w:p w:rsidR="00403456" w:rsidRDefault="00403456" w:rsidP="00403456">
      <w:r>
        <w:t>}</w:t>
      </w:r>
    </w:p>
    <w:p w:rsidR="00403456" w:rsidRDefault="00403456" w:rsidP="00403456">
      <w:pPr>
        <w:rPr>
          <w:rFonts w:hint="eastAsia"/>
        </w:rPr>
      </w:pPr>
      <w:r>
        <w:rPr>
          <w:rFonts w:hint="eastAsia"/>
        </w:rPr>
        <w:t xml:space="preserve">status =true </w:t>
      </w:r>
      <w:r>
        <w:rPr>
          <w:rFonts w:hint="eastAsia"/>
        </w:rPr>
        <w:t>正常返回，</w:t>
      </w:r>
      <w:r>
        <w:rPr>
          <w:rFonts w:hint="eastAsia"/>
        </w:rPr>
        <w:t xml:space="preserve"> </w:t>
      </w:r>
    </w:p>
    <w:p w:rsidR="00403456" w:rsidRDefault="00403456" w:rsidP="00403456">
      <w:pPr>
        <w:rPr>
          <w:rFonts w:hint="eastAsia"/>
        </w:rPr>
      </w:pPr>
      <w:r>
        <w:rPr>
          <w:rFonts w:hint="eastAsia"/>
        </w:rPr>
        <w:t xml:space="preserve">focus = 1 </w:t>
      </w:r>
      <w:r>
        <w:rPr>
          <w:rFonts w:hint="eastAsia"/>
        </w:rPr>
        <w:t>是关注，</w:t>
      </w:r>
      <w:r>
        <w:rPr>
          <w:rFonts w:hint="eastAsia"/>
        </w:rPr>
        <w:t xml:space="preserve"> 0 </w:t>
      </w:r>
      <w:r>
        <w:rPr>
          <w:rFonts w:hint="eastAsia"/>
        </w:rPr>
        <w:t>是没关注</w:t>
      </w:r>
      <w:r>
        <w:rPr>
          <w:rFonts w:hint="eastAsia"/>
        </w:rPr>
        <w:t xml:space="preserve"> </w:t>
      </w:r>
    </w:p>
    <w:p w:rsidR="00403456" w:rsidRDefault="00403456" w:rsidP="00403456">
      <w:pPr>
        <w:rPr>
          <w:rFonts w:hint="eastAsia"/>
        </w:rPr>
      </w:pPr>
      <w:r>
        <w:rPr>
          <w:rFonts w:hint="eastAsia"/>
        </w:rPr>
        <w:t xml:space="preserve">today = </w:t>
      </w:r>
      <w:r>
        <w:rPr>
          <w:rFonts w:hint="eastAsia"/>
        </w:rPr>
        <w:t>今天答对题数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0-5</w:t>
      </w:r>
      <w:r>
        <w:rPr>
          <w:rFonts w:hint="eastAsia"/>
        </w:rPr>
        <w:t>）</w:t>
      </w:r>
    </w:p>
    <w:p w:rsidR="00403456" w:rsidRDefault="00403456" w:rsidP="00403456">
      <w:pPr>
        <w:rPr>
          <w:rFonts w:hint="eastAsia"/>
        </w:rPr>
      </w:pPr>
      <w:r>
        <w:rPr>
          <w:rFonts w:hint="eastAsia"/>
        </w:rPr>
        <w:t xml:space="preserve">total = </w:t>
      </w:r>
      <w:r>
        <w:rPr>
          <w:rFonts w:hint="eastAsia"/>
        </w:rPr>
        <w:t>总答对题数</w:t>
      </w:r>
      <w:r>
        <w:rPr>
          <w:rFonts w:hint="eastAsia"/>
        </w:rPr>
        <w:t xml:space="preserve"> (0+</w:t>
      </w:r>
      <w:r>
        <w:rPr>
          <w:rFonts w:hint="eastAsia"/>
        </w:rPr>
        <w:t>）</w:t>
      </w:r>
    </w:p>
    <w:p w:rsidR="00403456" w:rsidRDefault="00403456" w:rsidP="00403456">
      <w:pPr>
        <w:rPr>
          <w:rFonts w:hint="eastAsia"/>
        </w:rPr>
      </w:pPr>
      <w:proofErr w:type="spellStart"/>
      <w:r>
        <w:rPr>
          <w:rFonts w:hint="eastAsia"/>
        </w:rPr>
        <w:lastRenderedPageBreak/>
        <w:t>today_rate</w:t>
      </w:r>
      <w:proofErr w:type="spellEnd"/>
      <w:r>
        <w:rPr>
          <w:rFonts w:hint="eastAsia"/>
        </w:rPr>
        <w:t xml:space="preserve">  =  </w:t>
      </w:r>
      <w:r>
        <w:rPr>
          <w:rFonts w:hint="eastAsia"/>
        </w:rPr>
        <w:t>击败多少同行</w:t>
      </w:r>
      <w:r>
        <w:rPr>
          <w:rFonts w:hint="eastAsia"/>
        </w:rPr>
        <w:t xml:space="preserve"> ( 0 -100)</w:t>
      </w:r>
    </w:p>
    <w:p w:rsidR="00403456" w:rsidRDefault="00403456" w:rsidP="00403456"/>
    <w:p w:rsidR="00403456" w:rsidRDefault="00403456" w:rsidP="00403456">
      <w:r>
        <w:t>{</w:t>
      </w:r>
    </w:p>
    <w:p w:rsidR="00403456" w:rsidRDefault="00403456" w:rsidP="00403456">
      <w:r>
        <w:tab/>
        <w:t>"</w:t>
      </w:r>
      <w:proofErr w:type="gramStart"/>
      <w:r>
        <w:t>status</w:t>
      </w:r>
      <w:proofErr w:type="gramEnd"/>
      <w:r>
        <w:t xml:space="preserve">": false, </w:t>
      </w:r>
    </w:p>
    <w:p w:rsidR="00403456" w:rsidRDefault="00403456" w:rsidP="00403456">
      <w:r>
        <w:tab/>
        <w:t>"</w:t>
      </w:r>
      <w:proofErr w:type="gramStart"/>
      <w:r>
        <w:t>data</w:t>
      </w:r>
      <w:proofErr w:type="gramEnd"/>
      <w:r>
        <w:t>": {}</w:t>
      </w:r>
    </w:p>
    <w:p w:rsidR="00401BC3" w:rsidRDefault="00403456" w:rsidP="00403456">
      <w:pPr>
        <w:rPr>
          <w:rFonts w:hint="eastAsia"/>
        </w:rPr>
      </w:pPr>
      <w:r>
        <w:t>}</w:t>
      </w:r>
    </w:p>
    <w:sectPr w:rsidR="00401BC3" w:rsidSect="0040345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456"/>
    <w:rsid w:val="00401BC3"/>
    <w:rsid w:val="0040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403456"/>
  </w:style>
  <w:style w:type="paragraph" w:styleId="a4">
    <w:name w:val="Balloon Text"/>
    <w:basedOn w:val="a"/>
    <w:link w:val="Char"/>
    <w:uiPriority w:val="99"/>
    <w:semiHidden/>
    <w:unhideWhenUsed/>
    <w:rsid w:val="004034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34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403456"/>
  </w:style>
  <w:style w:type="paragraph" w:styleId="a4">
    <w:name w:val="Balloon Text"/>
    <w:basedOn w:val="a"/>
    <w:link w:val="Char"/>
    <w:uiPriority w:val="99"/>
    <w:semiHidden/>
    <w:unhideWhenUsed/>
    <w:rsid w:val="004034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34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361</Words>
  <Characters>2062</Characters>
  <Application>Microsoft Office Word</Application>
  <DocSecurity>0</DocSecurity>
  <Lines>17</Lines>
  <Paragraphs>4</Paragraphs>
  <ScaleCrop>false</ScaleCrop>
  <Company>Microsoft Corporation</Company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dabuwang</dc:creator>
  <cp:lastModifiedBy>dabuwang</cp:lastModifiedBy>
  <cp:revision>1</cp:revision>
  <dcterms:created xsi:type="dcterms:W3CDTF">2014-09-23T14:24:00Z</dcterms:created>
  <dcterms:modified xsi:type="dcterms:W3CDTF">2014-09-23T14:33:00Z</dcterms:modified>
</cp:coreProperties>
</file>